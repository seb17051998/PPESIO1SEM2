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39" w:rsidRDefault="00755D4C" w:rsidP="00995134">
      <w:pPr>
        <w:jc w:val="center"/>
        <w:rPr>
          <w:sz w:val="52"/>
          <w:szCs w:val="52"/>
        </w:rPr>
      </w:pPr>
      <w:r w:rsidRPr="00755D4C">
        <w:rPr>
          <w:sz w:val="52"/>
          <w:szCs w:val="52"/>
        </w:rPr>
        <w:t>TUTORAT</w:t>
      </w:r>
    </w:p>
    <w:tbl>
      <w:tblPr>
        <w:tblStyle w:val="Grilledutableau"/>
        <w:tblpPr w:leftFromText="141" w:rightFromText="141" w:vertAnchor="text" w:horzAnchor="margin" w:tblpXSpec="center" w:tblpY="436"/>
        <w:tblOverlap w:val="never"/>
        <w:tblW w:w="9889" w:type="dxa"/>
        <w:tblLook w:val="04A0"/>
      </w:tblPr>
      <w:tblGrid>
        <w:gridCol w:w="2617"/>
        <w:gridCol w:w="2404"/>
        <w:gridCol w:w="2404"/>
        <w:gridCol w:w="2404"/>
        <w:gridCol w:w="60"/>
      </w:tblGrid>
      <w:tr w:rsidR="00755D4C" w:rsidRPr="001709FE" w:rsidTr="001C6D57">
        <w:tc>
          <w:tcPr>
            <w:tcW w:w="5021" w:type="dxa"/>
            <w:gridSpan w:val="2"/>
          </w:tcPr>
          <w:p w:rsidR="00755D4C" w:rsidRPr="001709FE" w:rsidRDefault="00755D4C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Etudiant</w:t>
            </w:r>
          </w:p>
        </w:tc>
        <w:tc>
          <w:tcPr>
            <w:tcW w:w="4868" w:type="dxa"/>
            <w:gridSpan w:val="3"/>
          </w:tcPr>
          <w:p w:rsidR="00755D4C" w:rsidRPr="001709FE" w:rsidRDefault="00755D4C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tuteur</w:t>
            </w:r>
          </w:p>
        </w:tc>
      </w:tr>
      <w:tr w:rsidR="00755D4C" w:rsidRPr="001709FE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1709FE" w:rsidRDefault="00755D4C" w:rsidP="001C6D57">
            <w:pPr>
              <w:rPr>
                <w:sz w:val="32"/>
                <w:szCs w:val="32"/>
              </w:rPr>
            </w:pPr>
          </w:p>
        </w:tc>
        <w:tc>
          <w:tcPr>
            <w:tcW w:w="2404" w:type="dxa"/>
          </w:tcPr>
          <w:p w:rsidR="00755D4C" w:rsidRPr="001709FE" w:rsidRDefault="00755D4C" w:rsidP="001C6D57">
            <w:pPr>
              <w:rPr>
                <w:sz w:val="32"/>
                <w:szCs w:val="32"/>
              </w:rPr>
            </w:pPr>
          </w:p>
        </w:tc>
        <w:tc>
          <w:tcPr>
            <w:tcW w:w="2404" w:type="dxa"/>
          </w:tcPr>
          <w:p w:rsidR="00755D4C" w:rsidRPr="001709FE" w:rsidRDefault="00755D4C" w:rsidP="001C6D57">
            <w:pPr>
              <w:rPr>
                <w:sz w:val="32"/>
                <w:szCs w:val="32"/>
              </w:rPr>
            </w:pPr>
          </w:p>
        </w:tc>
        <w:tc>
          <w:tcPr>
            <w:tcW w:w="2404" w:type="dxa"/>
          </w:tcPr>
          <w:p w:rsidR="00755D4C" w:rsidRPr="001709FE" w:rsidRDefault="00755D4C" w:rsidP="001C6D57">
            <w:pPr>
              <w:rPr>
                <w:sz w:val="32"/>
                <w:szCs w:val="32"/>
              </w:rPr>
            </w:pP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ADRIAENSSENS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Quentin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MELIZ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Hugo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BELHADRI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El Mehdi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BONIX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Dan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BOURGET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Antoine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Par mail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Jean-Paul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BUNEL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Sébastien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BONIX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Dan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CHALES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Lou-Anne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Par mail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François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DA SILVA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Tracy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NAZAIRE</w:t>
            </w:r>
          </w:p>
        </w:tc>
        <w:tc>
          <w:tcPr>
            <w:tcW w:w="2404" w:type="dxa"/>
          </w:tcPr>
          <w:p w:rsidR="00755D4C" w:rsidRPr="00993751" w:rsidRDefault="00755D4C" w:rsidP="003065B6">
            <w:del w:id="0" w:author="brel" w:date="2017-02-01T13:49:00Z">
              <w:r>
                <w:delText>Meloëe</w:delText>
              </w:r>
            </w:del>
            <w:ins w:id="1" w:author="brel" w:date="2017-02-01T13:49:00Z">
              <w:r>
                <w:t>M</w:t>
              </w:r>
              <w:r w:rsidR="003065B6">
                <w:t>é</w:t>
              </w:r>
              <w:r>
                <w:t>lo</w:t>
              </w:r>
              <w:r w:rsidR="003065B6">
                <w:t>é</w:t>
              </w:r>
              <w:r>
                <w:t>e</w:t>
              </w:r>
            </w:ins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EMERY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Yann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BELHADRI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El Mehdi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GOUGEON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Nolan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HERBELIN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Leo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SAMSO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Thomas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JALLON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Virgile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JOLIVET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Quentin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MELIZ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Hugo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MAWANZI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Stéphane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NAZAIRE</w:t>
            </w:r>
          </w:p>
        </w:tc>
        <w:tc>
          <w:tcPr>
            <w:tcW w:w="2404" w:type="dxa"/>
          </w:tcPr>
          <w:p w:rsidR="00755D4C" w:rsidRPr="00993751" w:rsidRDefault="00755D4C" w:rsidP="003065B6">
            <w:del w:id="2" w:author="brel" w:date="2017-02-01T13:49:00Z">
              <w:r>
                <w:delText>Meloëe</w:delText>
              </w:r>
            </w:del>
            <w:ins w:id="3" w:author="brel" w:date="2017-02-01T13:49:00Z">
              <w:r w:rsidR="003065B6">
                <w:t>Méloé</w:t>
              </w:r>
              <w:r>
                <w:t>e</w:t>
              </w:r>
            </w:ins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MELIZ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Hugo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NAZAIRE</w:t>
            </w:r>
          </w:p>
        </w:tc>
        <w:tc>
          <w:tcPr>
            <w:tcW w:w="2404" w:type="dxa"/>
          </w:tcPr>
          <w:p w:rsidR="00755D4C" w:rsidRPr="00993751" w:rsidRDefault="00755D4C" w:rsidP="001C6D57">
            <w:proofErr w:type="spellStart"/>
            <w:r>
              <w:t>Meloëe</w:t>
            </w:r>
            <w:proofErr w:type="spellEnd"/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NEXON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Sébastien</w:t>
            </w:r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SAMSO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Thomas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SAMSO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Thomas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x</w:t>
            </w:r>
          </w:p>
        </w:tc>
        <w:tc>
          <w:tcPr>
            <w:tcW w:w="2404" w:type="dxa"/>
          </w:tcPr>
          <w:p w:rsidR="00755D4C" w:rsidRPr="00993751" w:rsidRDefault="00755D4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>
            <w:r w:rsidRPr="00993751">
              <w:t>STANISLAS</w:t>
            </w:r>
          </w:p>
        </w:tc>
        <w:tc>
          <w:tcPr>
            <w:tcW w:w="2404" w:type="dxa"/>
          </w:tcPr>
          <w:p w:rsidR="00755D4C" w:rsidRPr="00993751" w:rsidRDefault="00755D4C" w:rsidP="001C6D57">
            <w:proofErr w:type="spellStart"/>
            <w:r>
              <w:t>Véronical</w:t>
            </w:r>
            <w:proofErr w:type="spellEnd"/>
          </w:p>
        </w:tc>
        <w:tc>
          <w:tcPr>
            <w:tcW w:w="2404" w:type="dxa"/>
          </w:tcPr>
          <w:p w:rsidR="00755D4C" w:rsidRPr="00993751" w:rsidRDefault="00755D4C" w:rsidP="001C6D57">
            <w:r w:rsidRPr="00993751">
              <w:t>BELHADRI</w:t>
            </w:r>
          </w:p>
        </w:tc>
        <w:tc>
          <w:tcPr>
            <w:tcW w:w="2404" w:type="dxa"/>
          </w:tcPr>
          <w:p w:rsidR="00755D4C" w:rsidRPr="00993751" w:rsidRDefault="00755D4C" w:rsidP="001C6D57">
            <w:r>
              <w:t>El Mehdi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1C6D57"/>
        </w:tc>
        <w:tc>
          <w:tcPr>
            <w:tcW w:w="2404" w:type="dxa"/>
          </w:tcPr>
          <w:p w:rsidR="00755D4C" w:rsidRPr="00993751" w:rsidRDefault="00755D4C" w:rsidP="001C6D57"/>
        </w:tc>
        <w:tc>
          <w:tcPr>
            <w:tcW w:w="2404" w:type="dxa"/>
          </w:tcPr>
          <w:p w:rsidR="00755D4C" w:rsidRPr="00993751" w:rsidRDefault="00755D4C" w:rsidP="001C6D57"/>
        </w:tc>
        <w:tc>
          <w:tcPr>
            <w:tcW w:w="2404" w:type="dxa"/>
          </w:tcPr>
          <w:p w:rsidR="00755D4C" w:rsidRPr="00993751" w:rsidRDefault="00755D4C" w:rsidP="001C6D57"/>
        </w:tc>
      </w:tr>
    </w:tbl>
    <w:p w:rsidR="00755D4C" w:rsidRPr="00755D4C" w:rsidRDefault="00755D4C" w:rsidP="00995134">
      <w:pPr>
        <w:jc w:val="center"/>
        <w:rPr>
          <w:sz w:val="52"/>
          <w:szCs w:val="52"/>
        </w:rPr>
      </w:pPr>
    </w:p>
    <w:p w:rsidR="00755D4C" w:rsidRDefault="00755D4C" w:rsidP="00995134">
      <w:pPr>
        <w:jc w:val="center"/>
      </w:pPr>
    </w:p>
    <w:p w:rsidR="00095139" w:rsidRDefault="00095139" w:rsidP="00095139">
      <w:r>
        <w:t>MONTRER VOTRE MOTIVATION</w:t>
      </w:r>
    </w:p>
    <w:p w:rsidR="00095139" w:rsidRDefault="00095139" w:rsidP="00095139">
      <w:r>
        <w:t>ENTHOUSIASME</w:t>
      </w:r>
    </w:p>
    <w:p w:rsidR="00095139" w:rsidRDefault="00095139" w:rsidP="00095139">
      <w:r>
        <w:t>ASSURANCE</w:t>
      </w:r>
    </w:p>
    <w:p w:rsidR="00095139" w:rsidRDefault="00095139" w:rsidP="00095139">
      <w:r>
        <w:t>SOURIRE</w:t>
      </w:r>
    </w:p>
    <w:p w:rsidR="00095139" w:rsidRDefault="00095139" w:rsidP="00095139">
      <w:r>
        <w:t>MES 3 QUALITES</w:t>
      </w:r>
      <w:r w:rsidR="00755D4C">
        <w:t xml:space="preserve"> : </w:t>
      </w:r>
      <w:r w:rsidR="00113FDD">
        <w:t>LES CONNAITRE</w:t>
      </w:r>
      <w:r>
        <w:t>, DONNER UN EXEMPLE D’APPLICATION PRATIQUE</w:t>
      </w:r>
    </w:p>
    <w:p w:rsidR="007B28D6" w:rsidRDefault="007B28D6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113FDD" w:rsidRDefault="00113FDD" w:rsidP="00095139"/>
    <w:p w:rsidR="003857BA" w:rsidRDefault="003857BA" w:rsidP="00095139"/>
    <w:p w:rsidR="003857BA" w:rsidRDefault="003857BA" w:rsidP="00095139"/>
    <w:p w:rsidR="003857BA" w:rsidRDefault="003857BA" w:rsidP="00095139"/>
    <w:p w:rsidR="00113FDD" w:rsidRDefault="00113FDD" w:rsidP="00095139"/>
    <w:p w:rsidR="004635D2" w:rsidRDefault="004635D2" w:rsidP="00095139"/>
    <w:p w:rsidR="00113FDD" w:rsidRDefault="00113FDD" w:rsidP="00095139"/>
    <w:p w:rsidR="00113FDD" w:rsidRDefault="00113FDD" w:rsidP="00095139"/>
    <w:p w:rsidR="007B28D6" w:rsidRPr="00755D4C" w:rsidRDefault="007B28D6" w:rsidP="00095139">
      <w:pPr>
        <w:rPr>
          <w:b/>
          <w:sz w:val="48"/>
          <w:szCs w:val="48"/>
        </w:rPr>
      </w:pPr>
      <w:r w:rsidRPr="00755D4C">
        <w:rPr>
          <w:b/>
          <w:sz w:val="48"/>
          <w:szCs w:val="48"/>
        </w:rPr>
        <w:lastRenderedPageBreak/>
        <w:t>Rédiger une fiche sur l’entreprise où vous postulez</w:t>
      </w:r>
    </w:p>
    <w:p w:rsidR="009F552F" w:rsidRDefault="009F552F" w:rsidP="00095139"/>
    <w:tbl>
      <w:tblPr>
        <w:tblStyle w:val="Grilledutableau"/>
        <w:tblW w:w="0" w:type="auto"/>
        <w:tblLook w:val="04A0"/>
      </w:tblPr>
      <w:tblGrid>
        <w:gridCol w:w="2848"/>
        <w:gridCol w:w="6438"/>
      </w:tblGrid>
      <w:tr w:rsidR="009F552F" w:rsidRPr="009F552F" w:rsidTr="002A6CDB">
        <w:tc>
          <w:tcPr>
            <w:tcW w:w="2848" w:type="dxa"/>
          </w:tcPr>
          <w:p w:rsidR="009F552F" w:rsidRPr="009F552F" w:rsidRDefault="009F552F" w:rsidP="001C6D57">
            <w:r w:rsidRPr="009F552F">
              <w:t>Raison Sociale</w:t>
            </w:r>
          </w:p>
        </w:tc>
        <w:tc>
          <w:tcPr>
            <w:tcW w:w="6438" w:type="dxa"/>
          </w:tcPr>
          <w:p w:rsidR="009F552F" w:rsidRPr="006A4E63" w:rsidRDefault="006A4E63" w:rsidP="006A4E63">
            <w:pPr>
              <w:spacing w:line="300" w:lineRule="atLeast"/>
              <w:rPr>
                <w:color w:val="222222"/>
              </w:rPr>
            </w:pPr>
            <w:r>
              <w:rPr>
                <w:color w:val="222222"/>
              </w:rPr>
              <w:t>Centre Hospitalier</w:t>
            </w:r>
            <w:r>
              <w:rPr>
                <w:rStyle w:val="apple-converted-space"/>
                <w:color w:val="222222"/>
              </w:rPr>
              <w:t> </w:t>
            </w:r>
            <w:r>
              <w:rPr>
                <w:color w:val="222222"/>
              </w:rPr>
              <w:t xml:space="preserve">Spécialisé Roger </w:t>
            </w:r>
            <w:proofErr w:type="spellStart"/>
            <w:r>
              <w:rPr>
                <w:color w:val="222222"/>
              </w:rPr>
              <w:t>Prévot</w:t>
            </w:r>
            <w:proofErr w:type="spellEnd"/>
          </w:p>
        </w:tc>
      </w:tr>
      <w:tr w:rsidR="009F552F" w:rsidRPr="009F552F" w:rsidTr="002A6CDB">
        <w:tc>
          <w:tcPr>
            <w:tcW w:w="2848" w:type="dxa"/>
          </w:tcPr>
          <w:p w:rsidR="009F552F" w:rsidRPr="009F552F" w:rsidRDefault="009F552F" w:rsidP="001C6D57">
            <w:r>
              <w:t>Statut juridique</w:t>
            </w:r>
          </w:p>
        </w:tc>
        <w:tc>
          <w:tcPr>
            <w:tcW w:w="6438" w:type="dxa"/>
          </w:tcPr>
          <w:p w:rsidR="009F552F" w:rsidRPr="00501B21" w:rsidRDefault="006A4E63" w:rsidP="001C6D57">
            <w:pPr>
              <w:rPr>
                <w:sz w:val="22"/>
                <w:szCs w:val="48"/>
              </w:rPr>
            </w:pPr>
            <w:r w:rsidRPr="00501B21">
              <w:rPr>
                <w:color w:val="000000"/>
                <w:sz w:val="22"/>
                <w:szCs w:val="21"/>
                <w:shd w:val="clear" w:color="auto" w:fill="FFFFFF"/>
              </w:rPr>
              <w:t>Établissement public départemental d'hospitalisation</w:t>
            </w:r>
          </w:p>
        </w:tc>
      </w:tr>
      <w:tr w:rsidR="009F552F" w:rsidRPr="009F552F" w:rsidTr="002A6CDB">
        <w:tc>
          <w:tcPr>
            <w:tcW w:w="2848" w:type="dxa"/>
          </w:tcPr>
          <w:p w:rsidR="009F552F" w:rsidRPr="009F552F" w:rsidRDefault="009F552F" w:rsidP="001C6D57">
            <w:r>
              <w:t>Activité</w:t>
            </w:r>
          </w:p>
        </w:tc>
        <w:tc>
          <w:tcPr>
            <w:tcW w:w="6438" w:type="dxa"/>
          </w:tcPr>
          <w:p w:rsidR="009F552F" w:rsidRPr="00501B21" w:rsidRDefault="002A6CDB" w:rsidP="001C6D57">
            <w:pPr>
              <w:rPr>
                <w:sz w:val="22"/>
                <w:szCs w:val="48"/>
              </w:rPr>
            </w:pPr>
            <w:r w:rsidRPr="00501B21">
              <w:rPr>
                <w:sz w:val="22"/>
                <w:szCs w:val="48"/>
              </w:rPr>
              <w:t>hôpital</w:t>
            </w:r>
            <w:r w:rsidR="00501B21" w:rsidRPr="00501B21">
              <w:rPr>
                <w:sz w:val="22"/>
                <w:szCs w:val="48"/>
              </w:rPr>
              <w:t xml:space="preserve"> psychiatrique</w:t>
            </w:r>
          </w:p>
        </w:tc>
      </w:tr>
      <w:tr w:rsidR="00C12D2A" w:rsidRPr="009F552F" w:rsidTr="002A6CDB">
        <w:tc>
          <w:tcPr>
            <w:tcW w:w="2848" w:type="dxa"/>
          </w:tcPr>
          <w:p w:rsidR="00C12D2A" w:rsidRDefault="00C12D2A" w:rsidP="001C6D57">
            <w:r>
              <w:t>Chiffre d’affaires et évolution</w:t>
            </w:r>
          </w:p>
        </w:tc>
        <w:tc>
          <w:tcPr>
            <w:tcW w:w="6438" w:type="dxa"/>
          </w:tcPr>
          <w:p w:rsidR="00C12D2A" w:rsidRPr="009F552F" w:rsidRDefault="008C41D9" w:rsidP="001C6D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</w:tr>
      <w:tr w:rsidR="009F552F" w:rsidRPr="009F552F" w:rsidTr="002A6CDB">
        <w:tc>
          <w:tcPr>
            <w:tcW w:w="2848" w:type="dxa"/>
          </w:tcPr>
          <w:p w:rsidR="009F552F" w:rsidRPr="009F552F" w:rsidRDefault="00C12D2A" w:rsidP="001C6D57">
            <w:r>
              <w:t>Implantation géographique</w:t>
            </w:r>
          </w:p>
        </w:tc>
        <w:tc>
          <w:tcPr>
            <w:tcW w:w="6438" w:type="dxa"/>
          </w:tcPr>
          <w:p w:rsidR="009F552F" w:rsidRPr="009F552F" w:rsidRDefault="00787340" w:rsidP="001C6D57">
            <w:pPr>
              <w:rPr>
                <w:sz w:val="48"/>
                <w:szCs w:val="48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52 Rue de Paris, 95570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Moisselles</w:t>
            </w:r>
            <w:proofErr w:type="spellEnd"/>
          </w:p>
        </w:tc>
      </w:tr>
      <w:tr w:rsidR="00BF7986" w:rsidRPr="009F552F" w:rsidTr="002A6CDB">
        <w:tc>
          <w:tcPr>
            <w:tcW w:w="2848" w:type="dxa"/>
          </w:tcPr>
          <w:p w:rsidR="00BF7986" w:rsidRDefault="00BF7986" w:rsidP="001C6D57">
            <w:r>
              <w:t>Structure de la clientèle</w:t>
            </w:r>
          </w:p>
        </w:tc>
        <w:tc>
          <w:tcPr>
            <w:tcW w:w="6438" w:type="dxa"/>
          </w:tcPr>
          <w:p w:rsidR="00BF7986" w:rsidRPr="009F552F" w:rsidRDefault="00787340" w:rsidP="001C6D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</w:tr>
      <w:tr w:rsidR="009F552F" w:rsidRPr="009F552F" w:rsidTr="002A6CDB">
        <w:tc>
          <w:tcPr>
            <w:tcW w:w="2848" w:type="dxa"/>
          </w:tcPr>
          <w:p w:rsidR="009F552F" w:rsidRPr="00C12D2A" w:rsidRDefault="00C12D2A" w:rsidP="001C6D57">
            <w:r>
              <w:t>Structure du personnel + organigramme</w:t>
            </w:r>
          </w:p>
        </w:tc>
        <w:tc>
          <w:tcPr>
            <w:tcW w:w="6438" w:type="dxa"/>
          </w:tcPr>
          <w:p w:rsidR="009F552F" w:rsidRPr="009F552F" w:rsidRDefault="002A6CDB" w:rsidP="002A6CDB">
            <w:pPr>
              <w:rPr>
                <w:sz w:val="48"/>
                <w:szCs w:val="48"/>
              </w:rPr>
            </w:pPr>
            <w:r w:rsidRPr="002A6CDB">
              <w:rPr>
                <w:sz w:val="32"/>
                <w:szCs w:val="48"/>
              </w:rPr>
              <w:t xml:space="preserve">Organigramme sur </w:t>
            </w:r>
            <w:r>
              <w:rPr>
                <w:sz w:val="32"/>
                <w:szCs w:val="48"/>
              </w:rPr>
              <w:t>la feuille</w:t>
            </w:r>
          </w:p>
        </w:tc>
      </w:tr>
      <w:tr w:rsidR="009F552F" w:rsidRPr="009F552F" w:rsidTr="002A6CDB">
        <w:tc>
          <w:tcPr>
            <w:tcW w:w="2848" w:type="dxa"/>
          </w:tcPr>
          <w:p w:rsidR="009F552F" w:rsidRDefault="00C12D2A" w:rsidP="001C6D57">
            <w:r>
              <w:t>Structure parc informatique</w:t>
            </w:r>
          </w:p>
          <w:p w:rsidR="00C12D2A" w:rsidRPr="00C12D2A" w:rsidRDefault="00C12D2A" w:rsidP="001C6D57">
            <w:pPr>
              <w:rPr>
                <w:rStyle w:val="Accentuation"/>
              </w:rPr>
            </w:pPr>
            <w:r>
              <w:t>Schéma réseau</w:t>
            </w:r>
          </w:p>
        </w:tc>
        <w:tc>
          <w:tcPr>
            <w:tcW w:w="6438" w:type="dxa"/>
          </w:tcPr>
          <w:p w:rsidR="009F552F" w:rsidRPr="009F552F" w:rsidRDefault="0001597A" w:rsidP="001C6D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</w:tr>
      <w:tr w:rsidR="00C12D2A" w:rsidRPr="009F552F" w:rsidTr="002A6CDB">
        <w:trPr>
          <w:trHeight w:val="1676"/>
        </w:trPr>
        <w:tc>
          <w:tcPr>
            <w:tcW w:w="2848" w:type="dxa"/>
          </w:tcPr>
          <w:p w:rsidR="00C12D2A" w:rsidRDefault="00C12D2A" w:rsidP="001C6D57">
            <w:r>
              <w:t>Objet du stage</w:t>
            </w:r>
          </w:p>
          <w:p w:rsidR="00C12D2A" w:rsidRDefault="00C12D2A" w:rsidP="001C6D57">
            <w:r>
              <w:t>(fiche de l’annonce)</w:t>
            </w:r>
          </w:p>
          <w:p w:rsidR="00BF7986" w:rsidRPr="00C12D2A" w:rsidRDefault="00BF7986" w:rsidP="001C6D57">
            <w:r>
              <w:t>Service concerné</w:t>
            </w:r>
          </w:p>
        </w:tc>
        <w:tc>
          <w:tcPr>
            <w:tcW w:w="6438" w:type="dxa"/>
          </w:tcPr>
          <w:p w:rsidR="00C12D2A" w:rsidRPr="0001597A" w:rsidRDefault="0001597A" w:rsidP="001C6D57">
            <w:pPr>
              <w:rPr>
                <w:szCs w:val="48"/>
              </w:rPr>
            </w:pPr>
            <w:r>
              <w:rPr>
                <w:szCs w:val="48"/>
              </w:rPr>
              <w:br/>
            </w:r>
            <w:r>
              <w:rPr>
                <w:szCs w:val="48"/>
              </w:rPr>
              <w:br/>
              <w:t>Service informatique de l’hôpital</w:t>
            </w:r>
          </w:p>
        </w:tc>
      </w:tr>
    </w:tbl>
    <w:p w:rsidR="009F552F" w:rsidRDefault="009F552F" w:rsidP="00095139"/>
    <w:p w:rsidR="009F552F" w:rsidRDefault="009F552F" w:rsidP="00095139"/>
    <w:p w:rsidR="00113FDD" w:rsidRPr="00755D4C" w:rsidRDefault="00113FDD" w:rsidP="00113FDD">
      <w:pPr>
        <w:rPr>
          <w:b/>
          <w:sz w:val="48"/>
          <w:szCs w:val="48"/>
        </w:rPr>
      </w:pPr>
      <w:r>
        <w:rPr>
          <w:b/>
          <w:sz w:val="48"/>
          <w:szCs w:val="48"/>
        </w:rPr>
        <w:t>Réfléchissez à vos qualités et points forts</w:t>
      </w:r>
    </w:p>
    <w:p w:rsidR="00113FDD" w:rsidRDefault="00113FDD" w:rsidP="00113FDD"/>
    <w:tbl>
      <w:tblPr>
        <w:tblStyle w:val="Grilledutableau"/>
        <w:tblW w:w="0" w:type="auto"/>
        <w:tblLook w:val="04A0"/>
      </w:tblPr>
      <w:tblGrid>
        <w:gridCol w:w="2609"/>
        <w:gridCol w:w="6677"/>
      </w:tblGrid>
      <w:tr w:rsidR="00113FDD" w:rsidRPr="009F552F" w:rsidTr="001C6D57">
        <w:tc>
          <w:tcPr>
            <w:tcW w:w="3652" w:type="dxa"/>
          </w:tcPr>
          <w:p w:rsidR="00113FDD" w:rsidRPr="00113FDD" w:rsidRDefault="00113FDD" w:rsidP="001C6D57">
            <w:pPr>
              <w:rPr>
                <w:sz w:val="32"/>
                <w:szCs w:val="32"/>
              </w:rPr>
            </w:pPr>
            <w:r w:rsidRPr="00113FDD">
              <w:rPr>
                <w:sz w:val="32"/>
                <w:szCs w:val="32"/>
              </w:rPr>
              <w:t>Qualité</w:t>
            </w:r>
          </w:p>
        </w:tc>
        <w:tc>
          <w:tcPr>
            <w:tcW w:w="10490" w:type="dxa"/>
          </w:tcPr>
          <w:p w:rsidR="00113FDD" w:rsidRPr="00113FDD" w:rsidRDefault="00113FDD" w:rsidP="001C6D57">
            <w:pPr>
              <w:rPr>
                <w:sz w:val="32"/>
                <w:szCs w:val="32"/>
              </w:rPr>
            </w:pPr>
            <w:r w:rsidRPr="00113FDD">
              <w:rPr>
                <w:sz w:val="32"/>
                <w:szCs w:val="32"/>
              </w:rPr>
              <w:t>Mise en évidence par une situation</w:t>
            </w:r>
          </w:p>
        </w:tc>
      </w:tr>
      <w:tr w:rsidR="00113FDD" w:rsidRPr="009F552F" w:rsidTr="001C6D57">
        <w:tc>
          <w:tcPr>
            <w:tcW w:w="3652" w:type="dxa"/>
          </w:tcPr>
          <w:p w:rsidR="00113FDD" w:rsidRPr="009F552F" w:rsidRDefault="00B84CBE" w:rsidP="001C6D57">
            <w:r>
              <w:t>Curieux</w:t>
            </w:r>
          </w:p>
        </w:tc>
        <w:tc>
          <w:tcPr>
            <w:tcW w:w="10490" w:type="dxa"/>
          </w:tcPr>
          <w:p w:rsidR="00113FDD" w:rsidRPr="009F552F" w:rsidRDefault="00EF4F6A" w:rsidP="001C6D57">
            <w:pPr>
              <w:rPr>
                <w:sz w:val="48"/>
                <w:szCs w:val="48"/>
              </w:rPr>
            </w:pPr>
            <w:r w:rsidRPr="00EF4F6A">
              <w:rPr>
                <w:szCs w:val="48"/>
              </w:rPr>
              <w:t xml:space="preserve">Je pose toujours des questions quand j’ai envie d’apprendre et/ou que je </w:t>
            </w:r>
            <w:proofErr w:type="gramStart"/>
            <w:r w:rsidRPr="00EF4F6A">
              <w:rPr>
                <w:szCs w:val="48"/>
              </w:rPr>
              <w:t>comprend</w:t>
            </w:r>
            <w:proofErr w:type="gramEnd"/>
            <w:r w:rsidRPr="00EF4F6A">
              <w:rPr>
                <w:szCs w:val="48"/>
              </w:rPr>
              <w:t xml:space="preserve"> pas</w:t>
            </w:r>
          </w:p>
        </w:tc>
      </w:tr>
      <w:tr w:rsidR="00113FDD" w:rsidRPr="009F552F" w:rsidTr="001C6D57">
        <w:tc>
          <w:tcPr>
            <w:tcW w:w="3652" w:type="dxa"/>
          </w:tcPr>
          <w:p w:rsidR="00113FDD" w:rsidRPr="009F552F" w:rsidRDefault="003C0297" w:rsidP="001C6D57">
            <w:r>
              <w:t>Ecoute</w:t>
            </w:r>
          </w:p>
        </w:tc>
        <w:tc>
          <w:tcPr>
            <w:tcW w:w="10490" w:type="dxa"/>
          </w:tcPr>
          <w:p w:rsidR="00113FDD" w:rsidRPr="009F552F" w:rsidRDefault="006A68EB" w:rsidP="001C6D57">
            <w:pPr>
              <w:rPr>
                <w:sz w:val="48"/>
                <w:szCs w:val="48"/>
              </w:rPr>
            </w:pPr>
            <w:r w:rsidRPr="006A68EB">
              <w:rPr>
                <w:szCs w:val="48"/>
              </w:rPr>
              <w:t xml:space="preserve">Je suis toujours </w:t>
            </w:r>
            <w:proofErr w:type="gramStart"/>
            <w:r w:rsidRPr="006A68EB">
              <w:rPr>
                <w:szCs w:val="48"/>
              </w:rPr>
              <w:t>a</w:t>
            </w:r>
            <w:proofErr w:type="gramEnd"/>
            <w:r w:rsidRPr="006A68EB">
              <w:rPr>
                <w:szCs w:val="48"/>
              </w:rPr>
              <w:t xml:space="preserve"> l’écoute quand on me demande de faire quelque chose</w:t>
            </w:r>
          </w:p>
        </w:tc>
      </w:tr>
      <w:tr w:rsidR="00113FDD" w:rsidRPr="009F552F" w:rsidTr="001C6D57">
        <w:tc>
          <w:tcPr>
            <w:tcW w:w="3652" w:type="dxa"/>
          </w:tcPr>
          <w:p w:rsidR="00113FDD" w:rsidRDefault="00E51D27" w:rsidP="001C6D57">
            <w:r>
              <w:t>Assidu</w:t>
            </w:r>
          </w:p>
        </w:tc>
        <w:tc>
          <w:tcPr>
            <w:tcW w:w="10490" w:type="dxa"/>
          </w:tcPr>
          <w:p w:rsidR="00113FDD" w:rsidRPr="006A68EB" w:rsidRDefault="006A68EB" w:rsidP="001C6D57">
            <w:pPr>
              <w:rPr>
                <w:sz w:val="22"/>
                <w:szCs w:val="48"/>
              </w:rPr>
            </w:pPr>
            <w:r w:rsidRPr="006A68EB">
              <w:rPr>
                <w:sz w:val="22"/>
                <w:szCs w:val="48"/>
              </w:rPr>
              <w:t>Je suis jamais absent ni en retard</w:t>
            </w:r>
          </w:p>
        </w:tc>
      </w:tr>
    </w:tbl>
    <w:p w:rsidR="00113FDD" w:rsidRDefault="00113FDD" w:rsidP="00095139"/>
    <w:p w:rsidR="00113FDD" w:rsidRPr="004635D2" w:rsidRDefault="00113FDD" w:rsidP="00095139">
      <w:pPr>
        <w:rPr>
          <w:b/>
          <w:sz w:val="48"/>
          <w:szCs w:val="48"/>
        </w:rPr>
      </w:pPr>
      <w:r w:rsidRPr="004635D2">
        <w:rPr>
          <w:b/>
          <w:sz w:val="48"/>
          <w:szCs w:val="48"/>
        </w:rPr>
        <w:t>Pensez aussi à vos points faibles à améliorer</w:t>
      </w:r>
    </w:p>
    <w:p w:rsidR="00113FDD" w:rsidRDefault="00113FDD" w:rsidP="00095139"/>
    <w:tbl>
      <w:tblPr>
        <w:tblStyle w:val="Grilledutableau"/>
        <w:tblW w:w="0" w:type="auto"/>
        <w:tblLook w:val="04A0"/>
      </w:tblPr>
      <w:tblGrid>
        <w:gridCol w:w="2630"/>
        <w:gridCol w:w="6656"/>
      </w:tblGrid>
      <w:tr w:rsidR="00113FDD" w:rsidRPr="009F552F" w:rsidTr="001C6D57">
        <w:tc>
          <w:tcPr>
            <w:tcW w:w="3652" w:type="dxa"/>
          </w:tcPr>
          <w:p w:rsidR="00113FDD" w:rsidRPr="00113FDD" w:rsidRDefault="00113FDD" w:rsidP="001C6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 faible</w:t>
            </w:r>
          </w:p>
        </w:tc>
        <w:tc>
          <w:tcPr>
            <w:tcW w:w="10490" w:type="dxa"/>
          </w:tcPr>
          <w:p w:rsidR="00113FDD" w:rsidRPr="00113FDD" w:rsidRDefault="00113FDD" w:rsidP="001C6D57">
            <w:pPr>
              <w:rPr>
                <w:sz w:val="32"/>
                <w:szCs w:val="32"/>
              </w:rPr>
            </w:pPr>
            <w:r w:rsidRPr="00113FDD">
              <w:rPr>
                <w:sz w:val="32"/>
                <w:szCs w:val="32"/>
              </w:rPr>
              <w:t>Mise en évidence par une situation</w:t>
            </w:r>
          </w:p>
        </w:tc>
      </w:tr>
      <w:tr w:rsidR="00113FDD" w:rsidRPr="009F552F" w:rsidTr="001C6D57">
        <w:tc>
          <w:tcPr>
            <w:tcW w:w="3652" w:type="dxa"/>
          </w:tcPr>
          <w:p w:rsidR="00113FDD" w:rsidRDefault="00113FDD" w:rsidP="001C6D57"/>
          <w:p w:rsidR="00B84CBE" w:rsidRPr="009F552F" w:rsidRDefault="00B84CBE" w:rsidP="001C6D57">
            <w:r>
              <w:t>Timide</w:t>
            </w:r>
          </w:p>
        </w:tc>
        <w:tc>
          <w:tcPr>
            <w:tcW w:w="10490" w:type="dxa"/>
          </w:tcPr>
          <w:p w:rsidR="00113FDD" w:rsidRPr="009F552F" w:rsidRDefault="00AC162C" w:rsidP="001C6D57">
            <w:pPr>
              <w:rPr>
                <w:sz w:val="48"/>
                <w:szCs w:val="48"/>
              </w:rPr>
            </w:pPr>
            <w:r w:rsidRPr="00AC162C">
              <w:rPr>
                <w:sz w:val="28"/>
                <w:szCs w:val="48"/>
              </w:rPr>
              <w:t xml:space="preserve">J’ose pas </w:t>
            </w:r>
            <w:proofErr w:type="spellStart"/>
            <w:r w:rsidRPr="00AC162C">
              <w:rPr>
                <w:sz w:val="28"/>
                <w:szCs w:val="48"/>
              </w:rPr>
              <w:t>desfois</w:t>
            </w:r>
            <w:proofErr w:type="spellEnd"/>
            <w:r w:rsidRPr="00AC162C">
              <w:rPr>
                <w:sz w:val="28"/>
                <w:szCs w:val="48"/>
              </w:rPr>
              <w:t xml:space="preserve"> </w:t>
            </w:r>
            <w:proofErr w:type="gramStart"/>
            <w:r w:rsidRPr="00AC162C">
              <w:rPr>
                <w:sz w:val="28"/>
                <w:szCs w:val="48"/>
              </w:rPr>
              <w:t>demander</w:t>
            </w:r>
            <w:proofErr w:type="gramEnd"/>
          </w:p>
        </w:tc>
      </w:tr>
      <w:tr w:rsidR="00113FDD" w:rsidRPr="009F552F" w:rsidTr="001C6D57">
        <w:tc>
          <w:tcPr>
            <w:tcW w:w="3652" w:type="dxa"/>
          </w:tcPr>
          <w:p w:rsidR="00113FDD" w:rsidRPr="009F552F" w:rsidRDefault="00AC162C" w:rsidP="001C6D57">
            <w:r>
              <w:t>Discrétion</w:t>
            </w:r>
          </w:p>
        </w:tc>
        <w:tc>
          <w:tcPr>
            <w:tcW w:w="10490" w:type="dxa"/>
          </w:tcPr>
          <w:p w:rsidR="00113FDD" w:rsidRPr="00AC162C" w:rsidRDefault="00AC162C" w:rsidP="001C6D57">
            <w:pPr>
              <w:rPr>
                <w:sz w:val="28"/>
                <w:szCs w:val="48"/>
              </w:rPr>
            </w:pPr>
            <w:r w:rsidRPr="00AC162C">
              <w:rPr>
                <w:sz w:val="28"/>
                <w:szCs w:val="48"/>
              </w:rPr>
              <w:t xml:space="preserve">Ça m’arrive </w:t>
            </w:r>
            <w:proofErr w:type="spellStart"/>
            <w:r w:rsidRPr="00AC162C">
              <w:rPr>
                <w:sz w:val="28"/>
                <w:szCs w:val="48"/>
              </w:rPr>
              <w:t>desfois</w:t>
            </w:r>
            <w:proofErr w:type="spellEnd"/>
          </w:p>
        </w:tc>
      </w:tr>
      <w:tr w:rsidR="00113FDD" w:rsidRPr="009F552F" w:rsidTr="001C6D57">
        <w:tc>
          <w:tcPr>
            <w:tcW w:w="3652" w:type="dxa"/>
          </w:tcPr>
          <w:p w:rsidR="00113FDD" w:rsidRDefault="00AC162C" w:rsidP="001C6D57">
            <w:r>
              <w:t xml:space="preserve">Capacité à prendre des </w:t>
            </w:r>
            <w:proofErr w:type="gramStart"/>
            <w:r>
              <w:t>initiative</w:t>
            </w:r>
            <w:proofErr w:type="gramEnd"/>
          </w:p>
        </w:tc>
        <w:tc>
          <w:tcPr>
            <w:tcW w:w="10490" w:type="dxa"/>
          </w:tcPr>
          <w:p w:rsidR="00113FDD" w:rsidRPr="00AC162C" w:rsidRDefault="00AC162C" w:rsidP="001C6D57">
            <w:pPr>
              <w:rPr>
                <w:sz w:val="28"/>
                <w:szCs w:val="48"/>
              </w:rPr>
            </w:pPr>
            <w:r w:rsidRPr="00AC162C">
              <w:rPr>
                <w:sz w:val="28"/>
                <w:szCs w:val="48"/>
              </w:rPr>
              <w:t>Timide</w:t>
            </w:r>
          </w:p>
        </w:tc>
      </w:tr>
    </w:tbl>
    <w:p w:rsidR="003857BA" w:rsidRDefault="003857BA" w:rsidP="00095139">
      <w:pPr>
        <w:rPr>
          <w:b/>
          <w:sz w:val="52"/>
          <w:szCs w:val="52"/>
        </w:rPr>
      </w:pPr>
    </w:p>
    <w:p w:rsidR="00787340" w:rsidRDefault="00787340" w:rsidP="00095139">
      <w:pPr>
        <w:rPr>
          <w:b/>
          <w:sz w:val="52"/>
          <w:szCs w:val="52"/>
        </w:rPr>
      </w:pPr>
    </w:p>
    <w:p w:rsidR="00787340" w:rsidRDefault="00787340" w:rsidP="00095139">
      <w:pPr>
        <w:rPr>
          <w:b/>
          <w:sz w:val="52"/>
          <w:szCs w:val="52"/>
        </w:rPr>
      </w:pPr>
    </w:p>
    <w:p w:rsidR="00CA7DC7" w:rsidRDefault="007B28D6" w:rsidP="00095139">
      <w:pPr>
        <w:rPr>
          <w:b/>
          <w:sz w:val="52"/>
          <w:szCs w:val="52"/>
        </w:rPr>
      </w:pPr>
      <w:r w:rsidRPr="00755D4C">
        <w:rPr>
          <w:b/>
          <w:sz w:val="52"/>
          <w:szCs w:val="52"/>
        </w:rPr>
        <w:lastRenderedPageBreak/>
        <w:t xml:space="preserve">Critères d’évaluation </w:t>
      </w:r>
      <w:r w:rsidR="00755D4C" w:rsidRPr="00755D4C">
        <w:rPr>
          <w:b/>
          <w:sz w:val="52"/>
          <w:szCs w:val="52"/>
        </w:rPr>
        <w:t>de l’entretien</w:t>
      </w:r>
    </w:p>
    <w:p w:rsidR="007B28D6" w:rsidRPr="00CA7DC7" w:rsidRDefault="00CA7DC7" w:rsidP="00095139">
      <w:pPr>
        <w:rPr>
          <w:sz w:val="32"/>
          <w:szCs w:val="32"/>
        </w:rPr>
      </w:pPr>
      <w:r w:rsidRPr="00CA7DC7">
        <w:rPr>
          <w:b/>
          <w:sz w:val="32"/>
          <w:szCs w:val="32"/>
        </w:rPr>
        <w:t xml:space="preserve"> </w:t>
      </w:r>
      <w:r w:rsidRPr="00CA7DC7">
        <w:rPr>
          <w:sz w:val="32"/>
          <w:szCs w:val="32"/>
        </w:rPr>
        <w:t>(</w:t>
      </w:r>
      <w:proofErr w:type="gramStart"/>
      <w:r w:rsidRPr="00CA7DC7">
        <w:rPr>
          <w:sz w:val="32"/>
          <w:szCs w:val="32"/>
        </w:rPr>
        <w:t>à</w:t>
      </w:r>
      <w:proofErr w:type="gramEnd"/>
      <w:r w:rsidRPr="00CA7DC7">
        <w:rPr>
          <w:sz w:val="32"/>
          <w:szCs w:val="32"/>
        </w:rPr>
        <w:t xml:space="preserve"> définir avec et par les élèves, je leur soumets un tableau complètement vide)</w:t>
      </w:r>
    </w:p>
    <w:p w:rsidR="00755D4C" w:rsidRPr="00755D4C" w:rsidRDefault="00755D4C" w:rsidP="00095139">
      <w:pPr>
        <w:rPr>
          <w:b/>
          <w:sz w:val="52"/>
          <w:szCs w:val="52"/>
        </w:rPr>
      </w:pPr>
    </w:p>
    <w:p w:rsidR="007B28D6" w:rsidRDefault="007B28D6" w:rsidP="00095139"/>
    <w:tbl>
      <w:tblPr>
        <w:tblStyle w:val="Grilledutableau"/>
        <w:tblW w:w="0" w:type="auto"/>
        <w:tblLook w:val="04A0"/>
      </w:tblPr>
      <w:tblGrid>
        <w:gridCol w:w="7302"/>
        <w:gridCol w:w="1984"/>
      </w:tblGrid>
      <w:tr w:rsidR="007B28D6" w:rsidRPr="007B28D6" w:rsidTr="00B26F11">
        <w:tc>
          <w:tcPr>
            <w:tcW w:w="9286" w:type="dxa"/>
            <w:gridSpan w:val="2"/>
          </w:tcPr>
          <w:p w:rsidR="007B28D6" w:rsidRPr="007B28D6" w:rsidRDefault="007B28D6" w:rsidP="00095139">
            <w:pPr>
              <w:rPr>
                <w:sz w:val="48"/>
                <w:szCs w:val="48"/>
              </w:rPr>
            </w:pPr>
            <w:r w:rsidRPr="007B28D6">
              <w:rPr>
                <w:sz w:val="48"/>
                <w:szCs w:val="48"/>
              </w:rPr>
              <w:t>Nom :</w:t>
            </w:r>
            <w:r w:rsidR="006A4E63">
              <w:rPr>
                <w:sz w:val="48"/>
                <w:szCs w:val="48"/>
              </w:rPr>
              <w:t xml:space="preserve"> BUNEL Sébastien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Pr="007B28D6" w:rsidRDefault="007B28D6" w:rsidP="0009513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CRITERE</w:t>
            </w:r>
          </w:p>
        </w:tc>
        <w:tc>
          <w:tcPr>
            <w:tcW w:w="1984" w:type="dxa"/>
          </w:tcPr>
          <w:p w:rsidR="007B28D6" w:rsidRPr="007B28D6" w:rsidRDefault="007B28D6" w:rsidP="0009513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NOTE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Default="008453A5" w:rsidP="00095139">
            <w:r>
              <w:t>Accueil : saluer</w:t>
            </w:r>
          </w:p>
          <w:p w:rsidR="008453A5" w:rsidRPr="007B28D6" w:rsidRDefault="008453A5" w:rsidP="00095139">
            <w:r>
              <w:t>Aspect physique (propreté)</w:t>
            </w:r>
          </w:p>
        </w:tc>
        <w:tc>
          <w:tcPr>
            <w:tcW w:w="1984" w:type="dxa"/>
          </w:tcPr>
          <w:p w:rsidR="007B28D6" w:rsidRPr="007B28D6" w:rsidRDefault="008453A5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Pr="007B28D6" w:rsidRDefault="008453A5" w:rsidP="00095139">
            <w:r>
              <w:t>Se présenter : pourquoi on recherche un stage ? Pourquoi cette entreprise ?</w:t>
            </w:r>
          </w:p>
        </w:tc>
        <w:tc>
          <w:tcPr>
            <w:tcW w:w="1984" w:type="dxa"/>
          </w:tcPr>
          <w:p w:rsidR="007B28D6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Default="008453A5" w:rsidP="00095139">
            <w:r>
              <w:t>Mettre en valeur ses compétences :</w:t>
            </w:r>
          </w:p>
          <w:p w:rsidR="008453A5" w:rsidRDefault="008453A5" w:rsidP="00095139">
            <w:r>
              <w:t>Celles pour lesquelles on est opérationnel</w:t>
            </w:r>
          </w:p>
          <w:p w:rsidR="008453A5" w:rsidRPr="007B28D6" w:rsidRDefault="008453A5" w:rsidP="00095139">
            <w:r>
              <w:t>Celles que l’on veut parfaire ou acquérir</w:t>
            </w:r>
          </w:p>
        </w:tc>
        <w:tc>
          <w:tcPr>
            <w:tcW w:w="1984" w:type="dxa"/>
          </w:tcPr>
          <w:p w:rsidR="007B28D6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Default="008453A5" w:rsidP="007B28D6">
            <w:r>
              <w:t>Mettre en valeur sa personnalité :</w:t>
            </w:r>
          </w:p>
          <w:p w:rsidR="008453A5" w:rsidRPr="007B28D6" w:rsidRDefault="008453A5" w:rsidP="007B28D6">
            <w:r>
              <w:t>Les 3 qualités avec les expériences qui les révèlent</w:t>
            </w:r>
          </w:p>
        </w:tc>
        <w:tc>
          <w:tcPr>
            <w:tcW w:w="1984" w:type="dxa"/>
          </w:tcPr>
          <w:p w:rsidR="007B28D6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7B28D6" w:rsidRPr="007B28D6" w:rsidTr="00B26F11">
        <w:tc>
          <w:tcPr>
            <w:tcW w:w="7302" w:type="dxa"/>
          </w:tcPr>
          <w:p w:rsidR="007B28D6" w:rsidRDefault="00D76EDB" w:rsidP="00095139">
            <w:r>
              <w:t>Montrer sa motivation :</w:t>
            </w:r>
          </w:p>
          <w:p w:rsidR="00D76EDB" w:rsidRPr="009F552F" w:rsidRDefault="00D76EDB" w:rsidP="00D76EDB">
            <w:r>
              <w:t>Poser des questions sur l’entreprise et le travail qu’on va vous confier, sur l’environnement dans lequel vous allez travailler (le service, équipe, le matériel et les logiciels)</w:t>
            </w:r>
          </w:p>
        </w:tc>
        <w:tc>
          <w:tcPr>
            <w:tcW w:w="1984" w:type="dxa"/>
          </w:tcPr>
          <w:p w:rsidR="007B28D6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D76EDB" w:rsidRPr="007B28D6" w:rsidTr="00BA59B3">
        <w:tc>
          <w:tcPr>
            <w:tcW w:w="7302" w:type="dxa"/>
          </w:tcPr>
          <w:p w:rsidR="00D76EDB" w:rsidRPr="007B28D6" w:rsidRDefault="00D76EDB" w:rsidP="00BA59B3">
            <w:r>
              <w:t>Montrer de l’assurance</w:t>
            </w:r>
          </w:p>
        </w:tc>
        <w:tc>
          <w:tcPr>
            <w:tcW w:w="1984" w:type="dxa"/>
          </w:tcPr>
          <w:p w:rsidR="00D76EDB" w:rsidRPr="007B28D6" w:rsidRDefault="00D76EDB" w:rsidP="00BA5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D76EDB" w:rsidRPr="007B28D6" w:rsidTr="00BA59B3">
        <w:tc>
          <w:tcPr>
            <w:tcW w:w="7302" w:type="dxa"/>
          </w:tcPr>
          <w:p w:rsidR="00D76EDB" w:rsidRPr="009F552F" w:rsidRDefault="00D76EDB" w:rsidP="00BA59B3">
            <w:r>
              <w:t>Montrer de la convivialité (sourire franchise)</w:t>
            </w:r>
          </w:p>
        </w:tc>
        <w:tc>
          <w:tcPr>
            <w:tcW w:w="1984" w:type="dxa"/>
          </w:tcPr>
          <w:p w:rsidR="00D76EDB" w:rsidRPr="007B28D6" w:rsidRDefault="00D76EDB" w:rsidP="00BA59B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9F552F" w:rsidRPr="007B28D6" w:rsidTr="00B26F11">
        <w:tc>
          <w:tcPr>
            <w:tcW w:w="7302" w:type="dxa"/>
          </w:tcPr>
          <w:p w:rsidR="009F552F" w:rsidRDefault="00D76EDB" w:rsidP="00095139">
            <w:r>
              <w:t xml:space="preserve">Produire le </w:t>
            </w:r>
            <w:proofErr w:type="spellStart"/>
            <w:r>
              <w:t>portefolio</w:t>
            </w:r>
            <w:proofErr w:type="spellEnd"/>
          </w:p>
        </w:tc>
        <w:tc>
          <w:tcPr>
            <w:tcW w:w="1984" w:type="dxa"/>
          </w:tcPr>
          <w:p w:rsidR="009F552F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7B28D6" w:rsidRPr="00D76EDB" w:rsidTr="00B26F11">
        <w:tc>
          <w:tcPr>
            <w:tcW w:w="7302" w:type="dxa"/>
          </w:tcPr>
          <w:p w:rsidR="007B28D6" w:rsidRPr="00D76EDB" w:rsidRDefault="00D76EDB" w:rsidP="00095139">
            <w:r w:rsidRPr="00D76EDB">
              <w:t xml:space="preserve">Conclusion de l’entretien : </w:t>
            </w:r>
            <w:r>
              <w:t>demander quel est le délai pour avoir la réponse et qui relancer éventuellement.</w:t>
            </w:r>
          </w:p>
        </w:tc>
        <w:tc>
          <w:tcPr>
            <w:tcW w:w="1984" w:type="dxa"/>
          </w:tcPr>
          <w:p w:rsidR="007B28D6" w:rsidRPr="00D76EDB" w:rsidRDefault="00D76EDB" w:rsidP="008453A5">
            <w:pPr>
              <w:jc w:val="center"/>
              <w:rPr>
                <w:sz w:val="48"/>
                <w:szCs w:val="48"/>
              </w:rPr>
            </w:pPr>
            <w:r w:rsidRPr="00D76EDB">
              <w:rPr>
                <w:sz w:val="48"/>
                <w:szCs w:val="48"/>
              </w:rPr>
              <w:t>1</w:t>
            </w:r>
          </w:p>
        </w:tc>
      </w:tr>
      <w:tr w:rsidR="00B26F11" w:rsidRPr="007B28D6" w:rsidTr="00B26F11">
        <w:tc>
          <w:tcPr>
            <w:tcW w:w="7302" w:type="dxa"/>
          </w:tcPr>
          <w:p w:rsidR="00B26F11" w:rsidRPr="00D76EDB" w:rsidRDefault="00D76EDB" w:rsidP="00BA59B3">
            <w:r w:rsidRPr="00D76EDB">
              <w:t>Saluer avant de partir</w:t>
            </w:r>
          </w:p>
        </w:tc>
        <w:tc>
          <w:tcPr>
            <w:tcW w:w="1984" w:type="dxa"/>
          </w:tcPr>
          <w:p w:rsidR="00B26F11" w:rsidRPr="007B28D6" w:rsidRDefault="00D76EDB" w:rsidP="008453A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:rsidR="007B28D6" w:rsidRDefault="007B28D6" w:rsidP="00095139">
      <w:pPr>
        <w:rPr>
          <w:sz w:val="28"/>
          <w:szCs w:val="28"/>
        </w:rPr>
      </w:pPr>
    </w:p>
    <w:p w:rsidR="00C12D2A" w:rsidRDefault="00C12D2A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113FDD" w:rsidRDefault="00113FDD" w:rsidP="00095139">
      <w:pPr>
        <w:rPr>
          <w:sz w:val="28"/>
          <w:szCs w:val="28"/>
        </w:rPr>
      </w:pPr>
    </w:p>
    <w:p w:rsidR="004635D2" w:rsidRDefault="004635D2" w:rsidP="00095139">
      <w:pPr>
        <w:rPr>
          <w:sz w:val="28"/>
          <w:szCs w:val="28"/>
        </w:rPr>
      </w:pPr>
    </w:p>
    <w:p w:rsidR="004635D2" w:rsidRDefault="004635D2" w:rsidP="00095139">
      <w:pPr>
        <w:rPr>
          <w:sz w:val="28"/>
          <w:szCs w:val="28"/>
        </w:rPr>
      </w:pPr>
    </w:p>
    <w:p w:rsidR="003857BA" w:rsidRDefault="003857BA" w:rsidP="00095139">
      <w:pPr>
        <w:rPr>
          <w:sz w:val="28"/>
          <w:szCs w:val="28"/>
        </w:rPr>
      </w:pPr>
    </w:p>
    <w:p w:rsidR="003857BA" w:rsidRDefault="003857BA" w:rsidP="00095139">
      <w:pPr>
        <w:rPr>
          <w:sz w:val="28"/>
          <w:szCs w:val="28"/>
        </w:rPr>
      </w:pPr>
    </w:p>
    <w:p w:rsidR="003857BA" w:rsidRDefault="003857BA" w:rsidP="00095139">
      <w:pPr>
        <w:rPr>
          <w:sz w:val="28"/>
          <w:szCs w:val="28"/>
        </w:rPr>
      </w:pPr>
    </w:p>
    <w:p w:rsidR="003857BA" w:rsidRDefault="003857BA" w:rsidP="00095139">
      <w:pPr>
        <w:rPr>
          <w:sz w:val="28"/>
          <w:szCs w:val="28"/>
        </w:rPr>
      </w:pPr>
    </w:p>
    <w:p w:rsidR="00840FD7" w:rsidRDefault="00840FD7" w:rsidP="00095139">
      <w:pPr>
        <w:rPr>
          <w:sz w:val="28"/>
          <w:szCs w:val="28"/>
        </w:rPr>
      </w:pPr>
    </w:p>
    <w:p w:rsidR="00C12D2A" w:rsidRPr="00755D4C" w:rsidRDefault="00C12D2A" w:rsidP="00095139">
      <w:pPr>
        <w:rPr>
          <w:b/>
          <w:sz w:val="52"/>
          <w:szCs w:val="52"/>
        </w:rPr>
      </w:pPr>
      <w:r w:rsidRPr="00755D4C">
        <w:rPr>
          <w:b/>
          <w:sz w:val="52"/>
          <w:szCs w:val="52"/>
        </w:rPr>
        <w:t xml:space="preserve">Entretiens du </w:t>
      </w:r>
      <w:r w:rsidR="00DA099C" w:rsidRPr="00755D4C">
        <w:rPr>
          <w:b/>
          <w:sz w:val="52"/>
          <w:szCs w:val="52"/>
        </w:rPr>
        <w:t>1</w:t>
      </w:r>
      <w:r w:rsidRPr="00755D4C">
        <w:rPr>
          <w:b/>
          <w:sz w:val="52"/>
          <w:szCs w:val="52"/>
        </w:rPr>
        <w:t>/0</w:t>
      </w:r>
      <w:r w:rsidR="00DA099C" w:rsidRPr="00755D4C">
        <w:rPr>
          <w:b/>
          <w:sz w:val="52"/>
          <w:szCs w:val="52"/>
        </w:rPr>
        <w:t>2</w:t>
      </w:r>
      <w:r w:rsidRPr="00755D4C">
        <w:rPr>
          <w:b/>
          <w:sz w:val="52"/>
          <w:szCs w:val="52"/>
        </w:rPr>
        <w:t>/2017</w:t>
      </w:r>
    </w:p>
    <w:p w:rsidR="00C12D2A" w:rsidRDefault="00C12D2A" w:rsidP="00095139">
      <w:pPr>
        <w:rPr>
          <w:sz w:val="28"/>
          <w:szCs w:val="28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9889" w:type="dxa"/>
        <w:tblLook w:val="04A0"/>
      </w:tblPr>
      <w:tblGrid>
        <w:gridCol w:w="2617"/>
        <w:gridCol w:w="2404"/>
        <w:gridCol w:w="2404"/>
        <w:gridCol w:w="2404"/>
        <w:gridCol w:w="60"/>
      </w:tblGrid>
      <w:tr w:rsidR="006309B7" w:rsidRPr="001709FE" w:rsidTr="001C6D57">
        <w:tc>
          <w:tcPr>
            <w:tcW w:w="5021" w:type="dxa"/>
            <w:gridSpan w:val="2"/>
          </w:tcPr>
          <w:p w:rsidR="006309B7" w:rsidRPr="001709FE" w:rsidRDefault="008E4CF7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Etudiant</w:t>
            </w:r>
          </w:p>
        </w:tc>
        <w:tc>
          <w:tcPr>
            <w:tcW w:w="4868" w:type="dxa"/>
            <w:gridSpan w:val="3"/>
          </w:tcPr>
          <w:p w:rsidR="006309B7" w:rsidRPr="001709FE" w:rsidRDefault="008E4CF7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Conduite de l’entretien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Pr="00993751" w:rsidRDefault="00945E3C" w:rsidP="00945E3C"/>
        </w:tc>
      </w:tr>
      <w:tr w:rsidR="00945E3C" w:rsidRPr="00993751" w:rsidTr="002D68F8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Pr="008E4CF7" w:rsidRDefault="00945E3C" w:rsidP="00945E3C">
            <w:pPr>
              <w:jc w:val="center"/>
              <w:rPr>
                <w:b/>
              </w:rPr>
            </w:pPr>
            <w:r w:rsidRPr="008E4CF7">
              <w:rPr>
                <w:b/>
              </w:rPr>
              <w:t>GROUPE 1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GOUGEON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Nolan</w:t>
            </w:r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BONIX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Dan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CHALES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Lou-Anne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Pr="00993751" w:rsidRDefault="00945E3C" w:rsidP="00945E3C"/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HERBELIN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Leo</w:t>
            </w:r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NAZAIRE</w:t>
            </w:r>
          </w:p>
        </w:tc>
        <w:tc>
          <w:tcPr>
            <w:tcW w:w="2404" w:type="dxa"/>
          </w:tcPr>
          <w:p w:rsidR="00945E3C" w:rsidRPr="00993751" w:rsidRDefault="00945E3C" w:rsidP="00945E3C">
            <w:proofErr w:type="spellStart"/>
            <w:r>
              <w:t>Meloëe</w:t>
            </w:r>
            <w:proofErr w:type="spellEnd"/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BOURGET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Antoine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Pr="00993751" w:rsidRDefault="00945E3C" w:rsidP="00945E3C"/>
        </w:tc>
      </w:tr>
      <w:tr w:rsidR="00945E3C" w:rsidRPr="00993751" w:rsidTr="00AE5C2E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Pr="008E4CF7" w:rsidRDefault="00945E3C" w:rsidP="00945E3C">
            <w:pPr>
              <w:jc w:val="center"/>
              <w:rPr>
                <w:b/>
              </w:rPr>
            </w:pPr>
          </w:p>
        </w:tc>
      </w:tr>
      <w:tr w:rsidR="00945E3C" w:rsidRPr="00993751" w:rsidTr="00AE5C2E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Default="00945E3C" w:rsidP="00945E3C">
            <w:pPr>
              <w:jc w:val="center"/>
            </w:pPr>
            <w:r w:rsidRPr="008E4CF7">
              <w:rPr>
                <w:b/>
              </w:rPr>
              <w:t xml:space="preserve">GROUPE </w:t>
            </w:r>
            <w:r>
              <w:rPr>
                <w:b/>
              </w:rPr>
              <w:t>2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ADRIAENSSENS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Quentin</w:t>
            </w:r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SAMSO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Thomas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JOLIVET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Quentin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Default="00945E3C" w:rsidP="00945E3C"/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STANISLAS</w:t>
            </w:r>
          </w:p>
        </w:tc>
        <w:tc>
          <w:tcPr>
            <w:tcW w:w="2404" w:type="dxa"/>
          </w:tcPr>
          <w:p w:rsidR="00945E3C" w:rsidRPr="00993751" w:rsidRDefault="00945E3C" w:rsidP="00945E3C">
            <w:proofErr w:type="spellStart"/>
            <w:r>
              <w:t>Véronical</w:t>
            </w:r>
            <w:proofErr w:type="spellEnd"/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JALLON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Virgile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EMERY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Yann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Default="00945E3C" w:rsidP="00945E3C"/>
        </w:tc>
      </w:tr>
      <w:tr w:rsidR="00945E3C" w:rsidRPr="00993751" w:rsidTr="00A61F42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Pr="008E4CF7" w:rsidRDefault="00945E3C" w:rsidP="00945E3C">
            <w:pPr>
              <w:jc w:val="center"/>
              <w:rPr>
                <w:b/>
              </w:rPr>
            </w:pPr>
          </w:p>
        </w:tc>
      </w:tr>
      <w:tr w:rsidR="00945E3C" w:rsidRPr="00993751" w:rsidTr="00A61F42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Default="00945E3C" w:rsidP="00945E3C">
            <w:pPr>
              <w:jc w:val="center"/>
            </w:pPr>
            <w:r w:rsidRPr="008E4CF7">
              <w:rPr>
                <w:b/>
              </w:rPr>
              <w:t xml:space="preserve">GROUPE </w:t>
            </w:r>
            <w:r>
              <w:rPr>
                <w:b/>
              </w:rPr>
              <w:t>3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BUNEL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Sébastien</w:t>
            </w:r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BELHADRI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El Mehdi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DA SILVA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Tracy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Default="00945E3C" w:rsidP="00945E3C"/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MAWANZI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Stéphane</w:t>
            </w:r>
          </w:p>
        </w:tc>
        <w:tc>
          <w:tcPr>
            <w:tcW w:w="2404" w:type="dxa"/>
          </w:tcPr>
          <w:p w:rsidR="00945E3C" w:rsidRPr="00993751" w:rsidRDefault="00945E3C" w:rsidP="00945E3C">
            <w:r w:rsidRPr="00993751">
              <w:t>MELIZ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Hugo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945E3C">
            <w:r w:rsidRPr="00993751">
              <w:t>NEXON</w:t>
            </w:r>
          </w:p>
        </w:tc>
        <w:tc>
          <w:tcPr>
            <w:tcW w:w="2404" w:type="dxa"/>
          </w:tcPr>
          <w:p w:rsidR="00945E3C" w:rsidRPr="00993751" w:rsidRDefault="00945E3C" w:rsidP="00945E3C">
            <w:r>
              <w:t>Sébastien</w:t>
            </w:r>
          </w:p>
        </w:tc>
        <w:tc>
          <w:tcPr>
            <w:tcW w:w="2404" w:type="dxa"/>
          </w:tcPr>
          <w:p w:rsidR="00945E3C" w:rsidRPr="00993751" w:rsidRDefault="00945E3C" w:rsidP="00945E3C"/>
        </w:tc>
        <w:tc>
          <w:tcPr>
            <w:tcW w:w="2404" w:type="dxa"/>
          </w:tcPr>
          <w:p w:rsidR="00945E3C" w:rsidRDefault="00945E3C" w:rsidP="00945E3C"/>
        </w:tc>
      </w:tr>
    </w:tbl>
    <w:p w:rsidR="00C12D2A" w:rsidRPr="004635D2" w:rsidRDefault="00C12D2A" w:rsidP="00095139">
      <w:pPr>
        <w:rPr>
          <w:sz w:val="16"/>
          <w:szCs w:val="16"/>
        </w:rPr>
      </w:pPr>
    </w:p>
    <w:p w:rsidR="00945E3C" w:rsidRDefault="00945E3C" w:rsidP="00095139">
      <w:pPr>
        <w:rPr>
          <w:sz w:val="28"/>
          <w:szCs w:val="28"/>
        </w:rPr>
      </w:pPr>
      <w:r>
        <w:rPr>
          <w:sz w:val="28"/>
          <w:szCs w:val="28"/>
        </w:rPr>
        <w:t xml:space="preserve">Chaque groupe dispose  de 52 mn pour les 4 entretiens (10 mn d’entretien, 3 mn pour évaluer) </w:t>
      </w:r>
    </w:p>
    <w:p w:rsidR="00755D4C" w:rsidRPr="004635D2" w:rsidRDefault="00755D4C" w:rsidP="00095139">
      <w:pPr>
        <w:rPr>
          <w:sz w:val="20"/>
          <w:szCs w:val="20"/>
        </w:rPr>
      </w:pPr>
    </w:p>
    <w:p w:rsidR="00755D4C" w:rsidRDefault="00755D4C" w:rsidP="00095139">
      <w:pPr>
        <w:rPr>
          <w:sz w:val="28"/>
          <w:szCs w:val="28"/>
        </w:rPr>
      </w:pPr>
      <w:r>
        <w:rPr>
          <w:sz w:val="28"/>
          <w:szCs w:val="28"/>
        </w:rPr>
        <w:t>A l’issue de ces entretiens, on inverse les rôles :</w:t>
      </w:r>
    </w:p>
    <w:p w:rsidR="00945E3C" w:rsidRPr="004635D2" w:rsidRDefault="00945E3C" w:rsidP="00095139">
      <w:pPr>
        <w:rPr>
          <w:sz w:val="16"/>
          <w:szCs w:val="16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9889" w:type="dxa"/>
        <w:tblLook w:val="04A0"/>
      </w:tblPr>
      <w:tblGrid>
        <w:gridCol w:w="2617"/>
        <w:gridCol w:w="2404"/>
        <w:gridCol w:w="2404"/>
        <w:gridCol w:w="2404"/>
        <w:gridCol w:w="60"/>
      </w:tblGrid>
      <w:tr w:rsidR="00945E3C" w:rsidRPr="001709FE" w:rsidTr="001C6D57">
        <w:tc>
          <w:tcPr>
            <w:tcW w:w="5021" w:type="dxa"/>
            <w:gridSpan w:val="2"/>
          </w:tcPr>
          <w:p w:rsidR="00945E3C" w:rsidRPr="001709FE" w:rsidRDefault="00945E3C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Conduite de l’entretien</w:t>
            </w:r>
          </w:p>
        </w:tc>
        <w:tc>
          <w:tcPr>
            <w:tcW w:w="4868" w:type="dxa"/>
            <w:gridSpan w:val="3"/>
          </w:tcPr>
          <w:p w:rsidR="00945E3C" w:rsidRPr="001709FE" w:rsidRDefault="00945E3C" w:rsidP="001C6D5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Etudiant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1C6D57"/>
        </w:tc>
        <w:tc>
          <w:tcPr>
            <w:tcW w:w="2404" w:type="dxa"/>
          </w:tcPr>
          <w:p w:rsidR="00945E3C" w:rsidRPr="00993751" w:rsidRDefault="00945E3C" w:rsidP="001C6D57"/>
        </w:tc>
        <w:tc>
          <w:tcPr>
            <w:tcW w:w="2404" w:type="dxa"/>
          </w:tcPr>
          <w:p w:rsidR="00945E3C" w:rsidRPr="00993751" w:rsidRDefault="00945E3C" w:rsidP="001C6D57"/>
        </w:tc>
        <w:tc>
          <w:tcPr>
            <w:tcW w:w="2404" w:type="dxa"/>
          </w:tcPr>
          <w:p w:rsidR="00945E3C" w:rsidRPr="00993751" w:rsidRDefault="00945E3C" w:rsidP="001C6D57"/>
        </w:tc>
      </w:tr>
      <w:tr w:rsidR="00945E3C" w:rsidRPr="00993751" w:rsidTr="001C6D57">
        <w:trPr>
          <w:gridAfter w:val="1"/>
          <w:wAfter w:w="60" w:type="dxa"/>
        </w:trPr>
        <w:tc>
          <w:tcPr>
            <w:tcW w:w="9829" w:type="dxa"/>
            <w:gridSpan w:val="4"/>
          </w:tcPr>
          <w:p w:rsidR="00945E3C" w:rsidRPr="008E4CF7" w:rsidRDefault="00945E3C" w:rsidP="001C6D57">
            <w:pPr>
              <w:jc w:val="center"/>
              <w:rPr>
                <w:b/>
              </w:rPr>
            </w:pPr>
            <w:r w:rsidRPr="008E4CF7">
              <w:rPr>
                <w:b/>
              </w:rPr>
              <w:t>GROUPE 1</w:t>
            </w:r>
          </w:p>
        </w:tc>
      </w:tr>
      <w:tr w:rsidR="00945E3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945E3C" w:rsidRPr="00993751" w:rsidRDefault="00945E3C" w:rsidP="001C6D57">
            <w:r w:rsidRPr="00993751">
              <w:t>GOUGEON</w:t>
            </w:r>
          </w:p>
        </w:tc>
        <w:tc>
          <w:tcPr>
            <w:tcW w:w="2404" w:type="dxa"/>
          </w:tcPr>
          <w:p w:rsidR="00945E3C" w:rsidRPr="00993751" w:rsidRDefault="00945E3C" w:rsidP="001C6D57">
            <w:r>
              <w:t>Nolan</w:t>
            </w:r>
          </w:p>
        </w:tc>
        <w:tc>
          <w:tcPr>
            <w:tcW w:w="2404" w:type="dxa"/>
          </w:tcPr>
          <w:p w:rsidR="00945E3C" w:rsidRPr="00993751" w:rsidRDefault="00945E3C" w:rsidP="001C6D57"/>
        </w:tc>
        <w:tc>
          <w:tcPr>
            <w:tcW w:w="2404" w:type="dxa"/>
          </w:tcPr>
          <w:p w:rsidR="00945E3C" w:rsidRPr="00993751" w:rsidRDefault="00945E3C" w:rsidP="001C6D57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CHALES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Lou-Anne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BELHADRI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El Mehdi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HERBELIN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Leo</w:t>
            </w:r>
          </w:p>
        </w:tc>
        <w:tc>
          <w:tcPr>
            <w:tcW w:w="2404" w:type="dxa"/>
          </w:tcPr>
          <w:p w:rsidR="00755D4C" w:rsidRPr="00993751" w:rsidRDefault="00755D4C" w:rsidP="00755D4C"/>
        </w:tc>
        <w:tc>
          <w:tcPr>
            <w:tcW w:w="2404" w:type="dxa"/>
          </w:tcPr>
          <w:p w:rsidR="00755D4C" w:rsidRPr="00993751" w:rsidRDefault="00755D4C" w:rsidP="00755D4C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BOURGET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Antoine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MELIZ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Hugo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9829" w:type="dxa"/>
            <w:gridSpan w:val="4"/>
          </w:tcPr>
          <w:p w:rsidR="00755D4C" w:rsidRPr="008E4CF7" w:rsidRDefault="00755D4C" w:rsidP="00755D4C">
            <w:pPr>
              <w:jc w:val="center"/>
              <w:rPr>
                <w:b/>
              </w:rPr>
            </w:pP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9829" w:type="dxa"/>
            <w:gridSpan w:val="4"/>
          </w:tcPr>
          <w:p w:rsidR="00755D4C" w:rsidRDefault="00755D4C" w:rsidP="00755D4C">
            <w:pPr>
              <w:jc w:val="center"/>
            </w:pPr>
            <w:r w:rsidRPr="008E4CF7">
              <w:rPr>
                <w:b/>
              </w:rPr>
              <w:t xml:space="preserve">GROUPE </w:t>
            </w:r>
            <w:r>
              <w:rPr>
                <w:b/>
              </w:rPr>
              <w:t>2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ADRIAENSSENS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Quentin</w:t>
            </w:r>
          </w:p>
        </w:tc>
        <w:tc>
          <w:tcPr>
            <w:tcW w:w="2404" w:type="dxa"/>
          </w:tcPr>
          <w:p w:rsidR="00755D4C" w:rsidRPr="00993751" w:rsidRDefault="00755D4C" w:rsidP="00755D4C"/>
        </w:tc>
        <w:tc>
          <w:tcPr>
            <w:tcW w:w="2404" w:type="dxa"/>
          </w:tcPr>
          <w:p w:rsidR="00755D4C" w:rsidRPr="00993751" w:rsidRDefault="00755D4C" w:rsidP="00755D4C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JOLIVET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Quentin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BONIX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Dan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STANISLAS</w:t>
            </w:r>
          </w:p>
        </w:tc>
        <w:tc>
          <w:tcPr>
            <w:tcW w:w="2404" w:type="dxa"/>
          </w:tcPr>
          <w:p w:rsidR="00755D4C" w:rsidRPr="00993751" w:rsidRDefault="00755D4C" w:rsidP="00755D4C">
            <w:proofErr w:type="spellStart"/>
            <w:r>
              <w:t>Véronical</w:t>
            </w:r>
            <w:proofErr w:type="spellEnd"/>
          </w:p>
        </w:tc>
        <w:tc>
          <w:tcPr>
            <w:tcW w:w="2404" w:type="dxa"/>
          </w:tcPr>
          <w:p w:rsidR="00755D4C" w:rsidRPr="00993751" w:rsidRDefault="00755D4C" w:rsidP="00755D4C"/>
        </w:tc>
        <w:tc>
          <w:tcPr>
            <w:tcW w:w="2404" w:type="dxa"/>
          </w:tcPr>
          <w:p w:rsidR="00755D4C" w:rsidRPr="00993751" w:rsidRDefault="00755D4C" w:rsidP="00755D4C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EMERY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Yann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NAZAIRE</w:t>
            </w:r>
          </w:p>
        </w:tc>
        <w:tc>
          <w:tcPr>
            <w:tcW w:w="2404" w:type="dxa"/>
          </w:tcPr>
          <w:p w:rsidR="00755D4C" w:rsidRPr="00993751" w:rsidRDefault="00755D4C" w:rsidP="00755D4C">
            <w:proofErr w:type="spellStart"/>
            <w:r>
              <w:t>Meloëe</w:t>
            </w:r>
            <w:proofErr w:type="spellEnd"/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9829" w:type="dxa"/>
            <w:gridSpan w:val="4"/>
          </w:tcPr>
          <w:p w:rsidR="00755D4C" w:rsidRPr="008E4CF7" w:rsidRDefault="00755D4C" w:rsidP="00755D4C">
            <w:pPr>
              <w:jc w:val="center"/>
              <w:rPr>
                <w:b/>
              </w:rPr>
            </w:pP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9829" w:type="dxa"/>
            <w:gridSpan w:val="4"/>
          </w:tcPr>
          <w:p w:rsidR="00755D4C" w:rsidRDefault="00755D4C" w:rsidP="00755D4C">
            <w:pPr>
              <w:jc w:val="center"/>
            </w:pPr>
            <w:r w:rsidRPr="008E4CF7">
              <w:rPr>
                <w:b/>
              </w:rPr>
              <w:t xml:space="preserve">GROUPE </w:t>
            </w:r>
            <w:r>
              <w:rPr>
                <w:b/>
              </w:rPr>
              <w:t>3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BUNEL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Sébastien</w:t>
            </w:r>
          </w:p>
        </w:tc>
        <w:tc>
          <w:tcPr>
            <w:tcW w:w="2404" w:type="dxa"/>
          </w:tcPr>
          <w:p w:rsidR="00755D4C" w:rsidRPr="00993751" w:rsidRDefault="00755D4C" w:rsidP="00755D4C"/>
        </w:tc>
        <w:tc>
          <w:tcPr>
            <w:tcW w:w="2404" w:type="dxa"/>
          </w:tcPr>
          <w:p w:rsidR="00755D4C" w:rsidRPr="00993751" w:rsidRDefault="00755D4C" w:rsidP="00755D4C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DA SILVA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Tracy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SAMSO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Thomas</w:t>
            </w:r>
          </w:p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MAWANZI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Stéphane</w:t>
            </w:r>
          </w:p>
        </w:tc>
        <w:tc>
          <w:tcPr>
            <w:tcW w:w="2404" w:type="dxa"/>
          </w:tcPr>
          <w:p w:rsidR="00755D4C" w:rsidRPr="00993751" w:rsidRDefault="00755D4C" w:rsidP="00755D4C"/>
        </w:tc>
        <w:tc>
          <w:tcPr>
            <w:tcW w:w="2404" w:type="dxa"/>
          </w:tcPr>
          <w:p w:rsidR="00755D4C" w:rsidRPr="00993751" w:rsidRDefault="00755D4C" w:rsidP="00755D4C"/>
        </w:tc>
      </w:tr>
      <w:tr w:rsidR="00755D4C" w:rsidRPr="00993751" w:rsidTr="001C6D57">
        <w:trPr>
          <w:gridAfter w:val="1"/>
          <w:wAfter w:w="60" w:type="dxa"/>
        </w:trPr>
        <w:tc>
          <w:tcPr>
            <w:tcW w:w="2617" w:type="dxa"/>
          </w:tcPr>
          <w:p w:rsidR="00755D4C" w:rsidRPr="00993751" w:rsidRDefault="00755D4C" w:rsidP="00755D4C">
            <w:r w:rsidRPr="00993751">
              <w:t>NEXON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Sébastien</w:t>
            </w:r>
          </w:p>
        </w:tc>
        <w:tc>
          <w:tcPr>
            <w:tcW w:w="2404" w:type="dxa"/>
          </w:tcPr>
          <w:p w:rsidR="00755D4C" w:rsidRPr="00993751" w:rsidRDefault="00755D4C" w:rsidP="00755D4C">
            <w:r w:rsidRPr="00993751">
              <w:t>JALLON</w:t>
            </w:r>
          </w:p>
        </w:tc>
        <w:tc>
          <w:tcPr>
            <w:tcW w:w="2404" w:type="dxa"/>
          </w:tcPr>
          <w:p w:rsidR="00755D4C" w:rsidRPr="00993751" w:rsidRDefault="00755D4C" w:rsidP="00755D4C">
            <w:r>
              <w:t>Virgile</w:t>
            </w:r>
          </w:p>
        </w:tc>
      </w:tr>
    </w:tbl>
    <w:p w:rsidR="004635D2" w:rsidRDefault="004635D2" w:rsidP="00755D4C">
      <w:pPr>
        <w:rPr>
          <w:sz w:val="28"/>
          <w:szCs w:val="28"/>
        </w:rPr>
      </w:pPr>
    </w:p>
    <w:p w:rsidR="00755D4C" w:rsidRDefault="00755D4C" w:rsidP="00755D4C">
      <w:pPr>
        <w:rPr>
          <w:sz w:val="28"/>
          <w:szCs w:val="28"/>
        </w:rPr>
      </w:pPr>
      <w:r>
        <w:rPr>
          <w:sz w:val="28"/>
          <w:szCs w:val="28"/>
        </w:rPr>
        <w:t xml:space="preserve">Chaque groupe dispose  de 26 mn pour les </w:t>
      </w:r>
      <w:r w:rsidR="00CA7DC7">
        <w:rPr>
          <w:sz w:val="28"/>
          <w:szCs w:val="28"/>
        </w:rPr>
        <w:t>2</w:t>
      </w:r>
      <w:r>
        <w:rPr>
          <w:sz w:val="28"/>
          <w:szCs w:val="28"/>
        </w:rPr>
        <w:t xml:space="preserve"> entretiens (10 mn d’entretien, 3 mn pour évaluer) </w:t>
      </w:r>
    </w:p>
    <w:p w:rsidR="00F2716C" w:rsidRDefault="00F2716C" w:rsidP="00755D4C">
      <w:pPr>
        <w:rPr>
          <w:sz w:val="28"/>
          <w:szCs w:val="28"/>
        </w:rPr>
      </w:pPr>
    </w:p>
    <w:p w:rsidR="00D13A25" w:rsidRPr="00F2716C" w:rsidRDefault="00D13A25" w:rsidP="00095139">
      <w:pPr>
        <w:rPr>
          <w:b/>
          <w:sz w:val="48"/>
          <w:szCs w:val="48"/>
        </w:rPr>
      </w:pPr>
      <w:r w:rsidRPr="00F2716C">
        <w:rPr>
          <w:b/>
          <w:sz w:val="48"/>
          <w:szCs w:val="48"/>
        </w:rPr>
        <w:t xml:space="preserve">Réactions des élèves à l’issue de l’intervention d’EVL : </w:t>
      </w:r>
    </w:p>
    <w:p w:rsidR="00113FDD" w:rsidRPr="004635D2" w:rsidRDefault="00113FDD" w:rsidP="00095139"/>
    <w:p w:rsidR="00D13A25" w:rsidRPr="00113FDD" w:rsidRDefault="007D2EDA" w:rsidP="00095139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Quelles étaient vos attentes ?</w:t>
      </w:r>
    </w:p>
    <w:p w:rsidR="007D2EDA" w:rsidRPr="004635D2" w:rsidRDefault="007D2EDA" w:rsidP="00095139">
      <w:pPr>
        <w:rPr>
          <w:sz w:val="16"/>
          <w:szCs w:val="16"/>
        </w:rPr>
      </w:pPr>
    </w:p>
    <w:p w:rsidR="007D2EDA" w:rsidRPr="004635D2" w:rsidRDefault="007D2EDA" w:rsidP="004635D2">
      <w:pPr>
        <w:pStyle w:val="Paragraphedeliste"/>
        <w:numPr>
          <w:ilvl w:val="0"/>
          <w:numId w:val="3"/>
        </w:numPr>
        <w:rPr>
          <w:i/>
        </w:rPr>
      </w:pPr>
      <w:r w:rsidRPr="004635D2">
        <w:rPr>
          <w:i/>
        </w:rPr>
        <w:t>Savoir comment s’y prendre lors d’un entretien</w:t>
      </w:r>
    </w:p>
    <w:p w:rsidR="004D47B0" w:rsidRPr="00F2716C" w:rsidRDefault="004D47B0" w:rsidP="007D2EDA">
      <w:pPr>
        <w:ind w:left="708"/>
        <w:rPr>
          <w:i/>
          <w:sz w:val="8"/>
          <w:szCs w:val="8"/>
        </w:rPr>
      </w:pPr>
    </w:p>
    <w:p w:rsidR="004D47B0" w:rsidRPr="004635D2" w:rsidRDefault="004D47B0" w:rsidP="004635D2">
      <w:pPr>
        <w:pStyle w:val="Paragraphedeliste"/>
        <w:numPr>
          <w:ilvl w:val="0"/>
          <w:numId w:val="3"/>
        </w:numPr>
        <w:rPr>
          <w:i/>
        </w:rPr>
      </w:pPr>
      <w:r w:rsidRPr="004635D2">
        <w:rPr>
          <w:i/>
        </w:rPr>
        <w:t>On n’était pas au courant</w:t>
      </w:r>
      <w:r w:rsidR="00113FDD" w:rsidRPr="004635D2">
        <w:rPr>
          <w:i/>
        </w:rPr>
        <w:t>.</w:t>
      </w:r>
    </w:p>
    <w:p w:rsidR="00113FDD" w:rsidRPr="00F2716C" w:rsidRDefault="00113FDD" w:rsidP="007D2EDA">
      <w:pPr>
        <w:ind w:left="708"/>
        <w:rPr>
          <w:i/>
          <w:sz w:val="8"/>
          <w:szCs w:val="8"/>
        </w:rPr>
      </w:pPr>
    </w:p>
    <w:p w:rsidR="00113FDD" w:rsidRPr="004635D2" w:rsidRDefault="00113FDD" w:rsidP="004635D2">
      <w:pPr>
        <w:pStyle w:val="Paragraphedeliste"/>
        <w:numPr>
          <w:ilvl w:val="0"/>
          <w:numId w:val="3"/>
        </w:numPr>
        <w:rPr>
          <w:i/>
        </w:rPr>
      </w:pPr>
      <w:r w:rsidRPr="004635D2">
        <w:rPr>
          <w:i/>
        </w:rPr>
        <w:t>Je n’en avais aucune.</w:t>
      </w:r>
    </w:p>
    <w:p w:rsidR="007D2EDA" w:rsidRDefault="007D2EDA" w:rsidP="004D47B0">
      <w:pPr>
        <w:rPr>
          <w:i/>
          <w:sz w:val="28"/>
          <w:szCs w:val="28"/>
        </w:rPr>
      </w:pPr>
    </w:p>
    <w:p w:rsidR="007D2EDA" w:rsidRPr="00113FDD" w:rsidRDefault="007D2EDA" w:rsidP="007D2EDA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 xml:space="preserve">Quelles </w:t>
      </w:r>
      <w:r w:rsidR="004D47B0" w:rsidRPr="00113FDD">
        <w:rPr>
          <w:b/>
          <w:sz w:val="28"/>
          <w:szCs w:val="28"/>
        </w:rPr>
        <w:t>sont vos remarques positives comme négatives sur le contenu et le déroulement de la séance</w:t>
      </w:r>
      <w:r w:rsidRPr="00113FDD">
        <w:rPr>
          <w:b/>
          <w:sz w:val="28"/>
          <w:szCs w:val="28"/>
        </w:rPr>
        <w:t> ?</w:t>
      </w:r>
    </w:p>
    <w:p w:rsidR="007D2EDA" w:rsidRPr="00F2716C" w:rsidRDefault="007D2EDA" w:rsidP="007D2EDA">
      <w:pPr>
        <w:ind w:left="708"/>
        <w:rPr>
          <w:i/>
          <w:sz w:val="16"/>
          <w:szCs w:val="16"/>
        </w:rPr>
      </w:pPr>
    </w:p>
    <w:p w:rsidR="007D2EDA" w:rsidRPr="004635D2" w:rsidRDefault="007D2EDA" w:rsidP="004635D2">
      <w:pPr>
        <w:pStyle w:val="Paragraphedeliste"/>
        <w:numPr>
          <w:ilvl w:val="0"/>
          <w:numId w:val="4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Séance utile, je sais ce que je dois améliorer</w:t>
      </w:r>
      <w:r w:rsidR="004D47B0" w:rsidRPr="004635D2">
        <w:rPr>
          <w:i/>
          <w:sz w:val="28"/>
          <w:szCs w:val="28"/>
        </w:rPr>
        <w:t>.</w:t>
      </w:r>
    </w:p>
    <w:p w:rsidR="004D47B0" w:rsidRPr="00F2716C" w:rsidRDefault="004635D2" w:rsidP="004635D2">
      <w:pPr>
        <w:tabs>
          <w:tab w:val="left" w:pos="2020"/>
        </w:tabs>
        <w:ind w:left="708"/>
        <w:rPr>
          <w:i/>
          <w:sz w:val="8"/>
          <w:szCs w:val="8"/>
        </w:rPr>
      </w:pPr>
      <w:r w:rsidRPr="00F2716C">
        <w:rPr>
          <w:i/>
          <w:sz w:val="8"/>
          <w:szCs w:val="8"/>
        </w:rPr>
        <w:tab/>
      </w:r>
    </w:p>
    <w:p w:rsidR="004D47B0" w:rsidRPr="004635D2" w:rsidRDefault="004D47B0" w:rsidP="004635D2">
      <w:pPr>
        <w:pStyle w:val="Paragraphedeliste"/>
        <w:numPr>
          <w:ilvl w:val="0"/>
          <w:numId w:val="4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Nous n’étions pas préparés psychologiquement. De plus il arrivait que ce soit parfois assez brutal.</w:t>
      </w:r>
    </w:p>
    <w:p w:rsidR="004D47B0" w:rsidRDefault="004D47B0" w:rsidP="007D2EDA">
      <w:pPr>
        <w:ind w:left="708"/>
        <w:rPr>
          <w:i/>
          <w:sz w:val="28"/>
          <w:szCs w:val="28"/>
        </w:rPr>
      </w:pPr>
    </w:p>
    <w:p w:rsidR="004D47B0" w:rsidRPr="00113FDD" w:rsidRDefault="004D47B0" w:rsidP="004D47B0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Quelles sont vos éventuelles suggestions pour que la séance soit plus efficace ?</w:t>
      </w:r>
    </w:p>
    <w:p w:rsidR="004D47B0" w:rsidRPr="00113FDD" w:rsidRDefault="004D47B0" w:rsidP="004D47B0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Sur ce qui pourrait être fait avant la séance ?</w:t>
      </w:r>
    </w:p>
    <w:p w:rsidR="007D2EDA" w:rsidRPr="00F2716C" w:rsidRDefault="007D2EDA" w:rsidP="007D2EDA">
      <w:pPr>
        <w:ind w:left="708"/>
        <w:rPr>
          <w:i/>
          <w:sz w:val="16"/>
          <w:szCs w:val="16"/>
        </w:rPr>
      </w:pPr>
    </w:p>
    <w:p w:rsidR="007D2EDA" w:rsidRPr="004635D2" w:rsidRDefault="007D2EDA" w:rsidP="004635D2">
      <w:pPr>
        <w:pStyle w:val="Paragraphedeliste"/>
        <w:numPr>
          <w:ilvl w:val="0"/>
          <w:numId w:val="5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Préparer son entretien d’embauche en notant ce qu’on veut dire avant de faire une simulation d’entretien d’embauche.</w:t>
      </w:r>
    </w:p>
    <w:p w:rsidR="007D2EDA" w:rsidRDefault="007D2EDA" w:rsidP="007D2EDA">
      <w:pPr>
        <w:ind w:left="708"/>
        <w:rPr>
          <w:i/>
          <w:sz w:val="28"/>
          <w:szCs w:val="28"/>
        </w:rPr>
      </w:pPr>
    </w:p>
    <w:p w:rsidR="004D47B0" w:rsidRPr="00113FDD" w:rsidRDefault="004D47B0" w:rsidP="004D47B0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Sur l’organisation de la séance ou son contenu ? Ce qui aurait du être dit ou fait et ne l’a pas été ?</w:t>
      </w:r>
    </w:p>
    <w:p w:rsidR="004D47B0" w:rsidRPr="004635D2" w:rsidRDefault="004D47B0" w:rsidP="007D2EDA">
      <w:pPr>
        <w:ind w:left="708"/>
        <w:rPr>
          <w:sz w:val="16"/>
          <w:szCs w:val="16"/>
        </w:rPr>
      </w:pPr>
    </w:p>
    <w:p w:rsidR="004D47B0" w:rsidRPr="004635D2" w:rsidRDefault="004D47B0" w:rsidP="004635D2">
      <w:pPr>
        <w:pStyle w:val="Paragraphedeliste"/>
        <w:numPr>
          <w:ilvl w:val="0"/>
          <w:numId w:val="5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Plus de souplesse de la part de l’intervenant.</w:t>
      </w:r>
    </w:p>
    <w:p w:rsidR="00113FDD" w:rsidRPr="004635D2" w:rsidRDefault="00113FDD" w:rsidP="007D2EDA">
      <w:pPr>
        <w:ind w:left="708"/>
        <w:rPr>
          <w:i/>
          <w:sz w:val="16"/>
          <w:szCs w:val="16"/>
        </w:rPr>
      </w:pPr>
    </w:p>
    <w:p w:rsidR="004D47B0" w:rsidRPr="004635D2" w:rsidRDefault="004D47B0" w:rsidP="004635D2">
      <w:pPr>
        <w:pStyle w:val="Paragraphedeliste"/>
        <w:numPr>
          <w:ilvl w:val="0"/>
          <w:numId w:val="5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On aurait peut-être du faire les entretiens individuels car ça a été un peu stressant de voir que nos camarades nous observaient.</w:t>
      </w:r>
    </w:p>
    <w:p w:rsidR="004D47B0" w:rsidRPr="004635D2" w:rsidRDefault="004D47B0" w:rsidP="007D2EDA">
      <w:pPr>
        <w:ind w:left="708"/>
        <w:rPr>
          <w:i/>
          <w:sz w:val="16"/>
          <w:szCs w:val="16"/>
        </w:rPr>
      </w:pPr>
    </w:p>
    <w:p w:rsidR="004D47B0" w:rsidRPr="00113FDD" w:rsidRDefault="004D47B0" w:rsidP="004D47B0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Sur ce qui pourrait être fait après la séance pour la rendre plus efficace ?</w:t>
      </w:r>
    </w:p>
    <w:p w:rsidR="004D47B0" w:rsidRDefault="004D47B0" w:rsidP="004D47B0">
      <w:pPr>
        <w:rPr>
          <w:sz w:val="28"/>
          <w:szCs w:val="28"/>
        </w:rPr>
      </w:pPr>
    </w:p>
    <w:p w:rsidR="004D47B0" w:rsidRPr="004635D2" w:rsidRDefault="004D47B0" w:rsidP="004635D2">
      <w:pPr>
        <w:pStyle w:val="Paragraphedeliste"/>
        <w:numPr>
          <w:ilvl w:val="0"/>
          <w:numId w:val="6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Entraînement pour ceux qui ont des difficultés à l’oral.</w:t>
      </w:r>
    </w:p>
    <w:p w:rsidR="00113FDD" w:rsidRPr="00F2716C" w:rsidRDefault="00113FDD" w:rsidP="004D47B0">
      <w:pPr>
        <w:ind w:left="708"/>
        <w:rPr>
          <w:i/>
          <w:sz w:val="8"/>
          <w:szCs w:val="8"/>
        </w:rPr>
      </w:pPr>
    </w:p>
    <w:p w:rsidR="00113FDD" w:rsidRPr="004635D2" w:rsidRDefault="00113FDD" w:rsidP="004635D2">
      <w:pPr>
        <w:pStyle w:val="Paragraphedeliste"/>
        <w:numPr>
          <w:ilvl w:val="0"/>
          <w:numId w:val="6"/>
        </w:numPr>
        <w:rPr>
          <w:i/>
          <w:sz w:val="28"/>
          <w:szCs w:val="28"/>
        </w:rPr>
      </w:pPr>
      <w:r w:rsidRPr="004635D2">
        <w:rPr>
          <w:i/>
          <w:sz w:val="28"/>
          <w:szCs w:val="28"/>
        </w:rPr>
        <w:t>Une suite pour refaire des entretiens pour voir l’évolution.</w:t>
      </w:r>
    </w:p>
    <w:p w:rsidR="00113FDD" w:rsidRPr="00F2716C" w:rsidRDefault="00113FDD" w:rsidP="004D47B0">
      <w:pPr>
        <w:ind w:left="708"/>
        <w:rPr>
          <w:i/>
          <w:sz w:val="20"/>
          <w:szCs w:val="20"/>
        </w:rPr>
      </w:pPr>
    </w:p>
    <w:p w:rsidR="00113FDD" w:rsidRPr="00113FDD" w:rsidRDefault="00113FDD" w:rsidP="00113FDD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Pensez-vous faire appel à nous l’an prochain ?</w:t>
      </w:r>
    </w:p>
    <w:p w:rsidR="004D47B0" w:rsidRPr="00F2716C" w:rsidRDefault="004D47B0" w:rsidP="004D47B0">
      <w:pPr>
        <w:ind w:left="708"/>
        <w:rPr>
          <w:i/>
          <w:sz w:val="16"/>
          <w:szCs w:val="16"/>
        </w:rPr>
      </w:pPr>
    </w:p>
    <w:p w:rsidR="004D47B0" w:rsidRPr="00F2716C" w:rsidRDefault="004D47B0" w:rsidP="00F2716C">
      <w:pPr>
        <w:pStyle w:val="Paragraphedeliste"/>
        <w:numPr>
          <w:ilvl w:val="0"/>
          <w:numId w:val="7"/>
        </w:numPr>
        <w:rPr>
          <w:i/>
          <w:sz w:val="28"/>
          <w:szCs w:val="28"/>
        </w:rPr>
      </w:pPr>
      <w:r w:rsidRPr="00F2716C">
        <w:rPr>
          <w:i/>
          <w:sz w:val="28"/>
          <w:szCs w:val="28"/>
        </w:rPr>
        <w:t>Pourquoi pas si besoin d’une éventuelle simulation d’entretien ou en cas de besoin de conseils</w:t>
      </w:r>
      <w:r w:rsidR="00113FDD" w:rsidRPr="00F2716C">
        <w:rPr>
          <w:i/>
          <w:sz w:val="28"/>
          <w:szCs w:val="28"/>
        </w:rPr>
        <w:t>.</w:t>
      </w:r>
    </w:p>
    <w:p w:rsidR="00113FDD" w:rsidRPr="00F2716C" w:rsidRDefault="00113FDD" w:rsidP="004D47B0">
      <w:pPr>
        <w:ind w:left="708"/>
        <w:rPr>
          <w:i/>
          <w:sz w:val="8"/>
          <w:szCs w:val="8"/>
        </w:rPr>
      </w:pPr>
    </w:p>
    <w:p w:rsidR="00113FDD" w:rsidRPr="00F2716C" w:rsidRDefault="00113FDD" w:rsidP="00F2716C">
      <w:pPr>
        <w:pStyle w:val="Paragraphedeliste"/>
        <w:numPr>
          <w:ilvl w:val="0"/>
          <w:numId w:val="7"/>
        </w:numPr>
        <w:rPr>
          <w:i/>
          <w:sz w:val="28"/>
          <w:szCs w:val="28"/>
        </w:rPr>
      </w:pPr>
      <w:r w:rsidRPr="00F2716C">
        <w:rPr>
          <w:i/>
          <w:sz w:val="28"/>
          <w:szCs w:val="28"/>
        </w:rPr>
        <w:t>Oui.</w:t>
      </w:r>
    </w:p>
    <w:p w:rsidR="00113FDD" w:rsidRPr="00F2716C" w:rsidRDefault="00113FDD" w:rsidP="004D47B0">
      <w:pPr>
        <w:ind w:left="708"/>
        <w:rPr>
          <w:i/>
          <w:sz w:val="16"/>
          <w:szCs w:val="16"/>
        </w:rPr>
      </w:pPr>
    </w:p>
    <w:p w:rsidR="00113FDD" w:rsidRDefault="00113FDD" w:rsidP="00113FDD">
      <w:pPr>
        <w:rPr>
          <w:b/>
          <w:sz w:val="28"/>
          <w:szCs w:val="28"/>
        </w:rPr>
      </w:pPr>
      <w:r w:rsidRPr="00113FDD">
        <w:rPr>
          <w:b/>
          <w:sz w:val="28"/>
          <w:szCs w:val="28"/>
        </w:rPr>
        <w:t>Avez-vous des autres remarques, une appréciation plus générale ?</w:t>
      </w:r>
    </w:p>
    <w:p w:rsidR="00F2716C" w:rsidRPr="00F2716C" w:rsidRDefault="00F2716C" w:rsidP="00113FDD">
      <w:pPr>
        <w:rPr>
          <w:b/>
          <w:sz w:val="16"/>
          <w:szCs w:val="16"/>
        </w:rPr>
      </w:pPr>
    </w:p>
    <w:p w:rsidR="004D47B0" w:rsidRPr="00F2716C" w:rsidRDefault="004D47B0" w:rsidP="00F2716C">
      <w:pPr>
        <w:pStyle w:val="Paragraphedeliste"/>
        <w:numPr>
          <w:ilvl w:val="0"/>
          <w:numId w:val="8"/>
        </w:numPr>
        <w:rPr>
          <w:i/>
          <w:sz w:val="28"/>
          <w:szCs w:val="28"/>
        </w:rPr>
      </w:pPr>
      <w:r w:rsidRPr="00F2716C">
        <w:rPr>
          <w:i/>
          <w:sz w:val="28"/>
          <w:szCs w:val="28"/>
        </w:rPr>
        <w:lastRenderedPageBreak/>
        <w:t>Plutôt correct malgré tout, on a eu droit à une belle mise en situation.</w:t>
      </w:r>
    </w:p>
    <w:sectPr w:rsidR="004D47B0" w:rsidRPr="00F2716C" w:rsidSect="00F2716C">
      <w:headerReference w:type="default" r:id="rId7"/>
      <w:footerReference w:type="default" r:id="rId8"/>
      <w:pgSz w:w="11906" w:h="16838" w:code="9"/>
      <w:pgMar w:top="851" w:right="1418" w:bottom="851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5D2" w:rsidRDefault="004635D2" w:rsidP="004635D2">
      <w:r>
        <w:separator/>
      </w:r>
    </w:p>
  </w:endnote>
  <w:endnote w:type="continuationSeparator" w:id="0">
    <w:p w:rsidR="004635D2" w:rsidRDefault="004635D2" w:rsidP="00463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B6" w:rsidRDefault="003065B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5D2" w:rsidRDefault="004635D2" w:rsidP="004635D2">
      <w:r>
        <w:separator/>
      </w:r>
    </w:p>
  </w:footnote>
  <w:footnote w:type="continuationSeparator" w:id="0">
    <w:p w:rsidR="004635D2" w:rsidRDefault="004635D2" w:rsidP="00463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B6" w:rsidRDefault="003065B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35219"/>
    <w:multiLevelType w:val="hybridMultilevel"/>
    <w:tmpl w:val="B6BAA06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6AF786F"/>
    <w:multiLevelType w:val="hybridMultilevel"/>
    <w:tmpl w:val="F38AB2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F60DAA"/>
    <w:multiLevelType w:val="hybridMultilevel"/>
    <w:tmpl w:val="DBEC7A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6A3542"/>
    <w:multiLevelType w:val="hybridMultilevel"/>
    <w:tmpl w:val="BAE80C9E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>
    <w:nsid w:val="6B9F0D62"/>
    <w:multiLevelType w:val="hybridMultilevel"/>
    <w:tmpl w:val="11487D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790C22"/>
    <w:multiLevelType w:val="hybridMultilevel"/>
    <w:tmpl w:val="47F85EA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35605B0"/>
    <w:multiLevelType w:val="hybridMultilevel"/>
    <w:tmpl w:val="DB560D3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E3E730E"/>
    <w:multiLevelType w:val="hybridMultilevel"/>
    <w:tmpl w:val="3EF6BF0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9FE"/>
    <w:rsid w:val="0001597A"/>
    <w:rsid w:val="00095139"/>
    <w:rsid w:val="000F3BE7"/>
    <w:rsid w:val="00113FDD"/>
    <w:rsid w:val="0016444E"/>
    <w:rsid w:val="00165B5E"/>
    <w:rsid w:val="001709FE"/>
    <w:rsid w:val="001B534F"/>
    <w:rsid w:val="00262C52"/>
    <w:rsid w:val="002A6CDB"/>
    <w:rsid w:val="003065B6"/>
    <w:rsid w:val="00307775"/>
    <w:rsid w:val="003857BA"/>
    <w:rsid w:val="00386954"/>
    <w:rsid w:val="00392943"/>
    <w:rsid w:val="003C0297"/>
    <w:rsid w:val="003F2729"/>
    <w:rsid w:val="00400170"/>
    <w:rsid w:val="00436A80"/>
    <w:rsid w:val="004635D2"/>
    <w:rsid w:val="00463A3E"/>
    <w:rsid w:val="004D47B0"/>
    <w:rsid w:val="004E0B3F"/>
    <w:rsid w:val="00501B21"/>
    <w:rsid w:val="006309B7"/>
    <w:rsid w:val="006A4E63"/>
    <w:rsid w:val="006A68EB"/>
    <w:rsid w:val="006C3B1A"/>
    <w:rsid w:val="006F137A"/>
    <w:rsid w:val="00715009"/>
    <w:rsid w:val="00755D4C"/>
    <w:rsid w:val="00787340"/>
    <w:rsid w:val="007B28D6"/>
    <w:rsid w:val="007D2EDA"/>
    <w:rsid w:val="007F4619"/>
    <w:rsid w:val="00840FD7"/>
    <w:rsid w:val="008453A5"/>
    <w:rsid w:val="0084728B"/>
    <w:rsid w:val="0086210B"/>
    <w:rsid w:val="00890D44"/>
    <w:rsid w:val="008C41D9"/>
    <w:rsid w:val="008E4CF7"/>
    <w:rsid w:val="009366D1"/>
    <w:rsid w:val="00945E3C"/>
    <w:rsid w:val="00993751"/>
    <w:rsid w:val="00995134"/>
    <w:rsid w:val="009F552F"/>
    <w:rsid w:val="00A01EE8"/>
    <w:rsid w:val="00AC162C"/>
    <w:rsid w:val="00AD3C79"/>
    <w:rsid w:val="00B011F9"/>
    <w:rsid w:val="00B07F8D"/>
    <w:rsid w:val="00B26F11"/>
    <w:rsid w:val="00B84CBE"/>
    <w:rsid w:val="00BF7986"/>
    <w:rsid w:val="00C01598"/>
    <w:rsid w:val="00C12D2A"/>
    <w:rsid w:val="00C2046F"/>
    <w:rsid w:val="00C56A39"/>
    <w:rsid w:val="00C71F06"/>
    <w:rsid w:val="00CA7DC7"/>
    <w:rsid w:val="00CD1B1D"/>
    <w:rsid w:val="00D13A25"/>
    <w:rsid w:val="00D76EDB"/>
    <w:rsid w:val="00D93E49"/>
    <w:rsid w:val="00DA099C"/>
    <w:rsid w:val="00E34131"/>
    <w:rsid w:val="00E51D27"/>
    <w:rsid w:val="00E761D3"/>
    <w:rsid w:val="00ED09CD"/>
    <w:rsid w:val="00EE2E19"/>
    <w:rsid w:val="00EF4F6A"/>
    <w:rsid w:val="00F01B84"/>
    <w:rsid w:val="00F116A4"/>
    <w:rsid w:val="00F11A3A"/>
    <w:rsid w:val="00F2716C"/>
    <w:rsid w:val="00FD5D14"/>
    <w:rsid w:val="00FE5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6D1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93E49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E4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D93E49"/>
    <w:rPr>
      <w:rFonts w:eastAsiaTheme="majorEastAsia" w:cstheme="majorBidi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D93E49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D93E49"/>
    <w:rPr>
      <w:rFonts w:eastAsiaTheme="majorEastAsia" w:cstheme="majorBidi"/>
      <w:b/>
      <w:bCs/>
      <w:sz w:val="32"/>
      <w:szCs w:val="28"/>
    </w:rPr>
  </w:style>
  <w:style w:type="table" w:styleId="Grilledutableau">
    <w:name w:val="Table Grid"/>
    <w:basedOn w:val="TableauNormal"/>
    <w:rsid w:val="00170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C12D2A"/>
    <w:rPr>
      <w:i/>
      <w:iCs/>
    </w:rPr>
  </w:style>
  <w:style w:type="paragraph" w:styleId="En-tte">
    <w:name w:val="header"/>
    <w:basedOn w:val="Normal"/>
    <w:link w:val="En-tteCar"/>
    <w:rsid w:val="004635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635D2"/>
    <w:rPr>
      <w:sz w:val="24"/>
      <w:szCs w:val="24"/>
    </w:rPr>
  </w:style>
  <w:style w:type="paragraph" w:styleId="Pieddepage">
    <w:name w:val="footer"/>
    <w:basedOn w:val="Normal"/>
    <w:link w:val="PieddepageCar"/>
    <w:rsid w:val="004635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635D2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635D2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A4E63"/>
  </w:style>
  <w:style w:type="paragraph" w:styleId="Textedebulles">
    <w:name w:val="Balloon Text"/>
    <w:basedOn w:val="Normal"/>
    <w:link w:val="TextedebullesCar"/>
    <w:rsid w:val="002A6CD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A6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33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793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brel</dc:creator>
  <cp:lastModifiedBy>sbunel</cp:lastModifiedBy>
  <cp:revision>22</cp:revision>
  <cp:lastPrinted>2017-02-22T13:34:00Z</cp:lastPrinted>
  <dcterms:created xsi:type="dcterms:W3CDTF">2017-01-17T22:13:00Z</dcterms:created>
  <dcterms:modified xsi:type="dcterms:W3CDTF">2017-02-22T13:36:00Z</dcterms:modified>
</cp:coreProperties>
</file>